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80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854C5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7B5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7B4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A6F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TEAS                                               K. G. Szarkowicz, Ed.</w:t>
      </w:r>
    </w:p>
    <w:p w14:paraId="499513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R. Roberts, Ed.</w:t>
      </w:r>
    </w:p>
    <w:p w14:paraId="771E6E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Intended status: Informational                                  J. Lucek</w:t>
      </w:r>
    </w:p>
    <w:p w14:paraId="65836B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Expires: 17 September 2023                                      J. Drake</w:t>
      </w:r>
    </w:p>
    <w:p w14:paraId="7DB8CB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Juniper Networks</w:t>
      </w:r>
    </w:p>
    <w:p w14:paraId="35630B58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M. Boucadair, Ed.</w:t>
      </w:r>
    </w:p>
    <w:p w14:paraId="33B70AE8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    Orange</w:t>
      </w:r>
    </w:p>
    <w:p w14:paraId="102A3B41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L. M. Contreras</w:t>
      </w:r>
    </w:p>
    <w:p w14:paraId="3F2FDF57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Telefonica</w:t>
      </w:r>
    </w:p>
    <w:p w14:paraId="2A97E552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  I. Bykov</w:t>
      </w:r>
    </w:p>
    <w:p w14:paraId="20455707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Ribbon Communications</w:t>
      </w:r>
    </w:p>
    <w:p w14:paraId="1F287206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  R. Rokui</w:t>
      </w:r>
    </w:p>
    <w:p w14:paraId="6DAB18C8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     Ciena</w:t>
      </w:r>
    </w:p>
    <w:p w14:paraId="57E2B13B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  L. Jalil</w:t>
      </w:r>
    </w:p>
    <w:p w14:paraId="2EB618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                                        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Verizon</w:t>
      </w:r>
    </w:p>
    <w:p w14:paraId="1AE7E7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B. D. Setyawan</w:t>
      </w:r>
    </w:p>
    <w:p w14:paraId="4D9820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XL Axiata</w:t>
      </w:r>
    </w:p>
    <w:p w14:paraId="60336B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A. Dhamija</w:t>
      </w:r>
    </w:p>
    <w:p w14:paraId="2FA28F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Rakuten</w:t>
      </w:r>
    </w:p>
    <w:p w14:paraId="0A5CCE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M. Amani</w:t>
      </w:r>
    </w:p>
    <w:p w14:paraId="256AF4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British Telecom</w:t>
      </w:r>
    </w:p>
    <w:p w14:paraId="13221B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16 March 2023</w:t>
      </w:r>
    </w:p>
    <w:p w14:paraId="1E904E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F66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CCD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Realization of IETF Network Slices for 5G Networks Using Current IP/</w:t>
      </w:r>
    </w:p>
    <w:p w14:paraId="368D7A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MPLS Technologies</w:t>
      </w:r>
    </w:p>
    <w:p w14:paraId="6C9E1B88" w14:textId="637D984F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draft-srld-teas-5g-slicing-latest</w:t>
      </w:r>
      <w:ins w:id="19" w:author="Rokui, Reza" w:date="2023-03-16T12:39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</w:p>
    <w:p w14:paraId="0893273F" w14:textId="407EDE55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0" w:author="Rokui, Reza" w:date="2023-03-16T14:09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5E243885" w14:textId="1E72BC9C" w:rsidR="00F9586B" w:rsidRPr="00F9586B" w:rsidRDefault="00F9586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1" w:author="Rokui, Reza" w:date="2023-03-16T14:09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2" w:author="Rokui, Reza" w:date="2023-03-16T14:11:00Z">
            <w:rPr>
              <w:ins w:id="23" w:author="Rokui, Reza" w:date="2023-03-16T14:09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24" w:author="Rokui, Reza" w:date="2023-03-16T14:09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5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General comment</w:t>
        </w:r>
      </w:ins>
      <w:ins w:id="26" w:author="Rokui, Reza" w:date="2023-03-16T20:24:00Z">
        <w:r w:rsid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 xml:space="preserve"> 1</w:t>
        </w:r>
      </w:ins>
      <w:ins w:id="27" w:author="Rokui, Reza" w:date="2023-03-16T14:09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8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: </w:t>
        </w:r>
      </w:ins>
    </w:p>
    <w:p w14:paraId="28732716" w14:textId="4FD74BC4" w:rsidR="00F9586B" w:rsidRDefault="00F9586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9" w:author="Rokui, Reza" w:date="2023-03-16T14:11:00Z"/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ins w:id="30" w:author="Rokui, Reza" w:date="2023-03-16T14:10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31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Is </w:t>
        </w:r>
      </w:ins>
      <w:ins w:id="32" w:author="Rokui, Reza" w:date="2023-03-16T14:11:00Z">
        <w:r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>there</w:t>
        </w:r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33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a clear definition of </w:t>
        </w:r>
      </w:ins>
      <w:ins w:id="34" w:author="Rokui, Reza" w:date="2023-03-16T14:09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35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“5G network slicing” </w:t>
        </w:r>
      </w:ins>
      <w:ins w:id="36" w:author="Rokui, Reza" w:date="2023-03-16T14:10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37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for “distributed RAN”, “</w:t>
        </w:r>
      </w:ins>
      <w:ins w:id="38" w:author="Rokui, Reza" w:date="2023-03-16T14:11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39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Centralize</w:t>
        </w:r>
      </w:ins>
      <w:ins w:id="40" w:author="Rokui, Reza" w:date="2023-03-16T14:10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41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RAN” and “C-RAN Cloud RAN”</w:t>
        </w:r>
      </w:ins>
      <w:ins w:id="42" w:author="Rokui, Reza" w:date="2023-03-16T14:11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43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in this document? </w:t>
        </w:r>
      </w:ins>
    </w:p>
    <w:p w14:paraId="64041166" w14:textId="163A439C" w:rsidR="00F9586B" w:rsidRDefault="00F9586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4" w:author="Rokui, Reza" w:date="2023-03-16T20:24:00Z"/>
          <w:rFonts w:ascii="Courier New" w:eastAsia="Times New Roman" w:hAnsi="Courier New" w:cs="Courier New"/>
          <w:color w:val="000000"/>
          <w:sz w:val="20"/>
          <w:szCs w:val="20"/>
        </w:rPr>
      </w:pPr>
      <w:ins w:id="45" w:author="Rokui, Reza" w:date="2023-03-16T14:11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46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Please </w:t>
        </w:r>
      </w:ins>
      <w:ins w:id="47" w:author="Rokui, Reza" w:date="2023-03-16T14:12:00Z">
        <w:r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 xml:space="preserve">also </w:t>
        </w:r>
      </w:ins>
      <w:ins w:id="48" w:author="Rokui, Reza" w:date="2023-03-16T14:11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49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refer to draft-gcdrb-teas-5g-network-slice-application for </w:t>
        </w:r>
      </w:ins>
      <w:ins w:id="50" w:author="Rokui, Reza" w:date="2023-03-16T14:12:00Z">
        <w:r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 xml:space="preserve">these </w:t>
        </w:r>
      </w:ins>
      <w:ins w:id="51" w:author="Rokui, Reza" w:date="2023-03-16T14:11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52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definition</w:t>
        </w:r>
      </w:ins>
      <w:ins w:id="53" w:author="Rokui, Reza" w:date="2023-03-16T14:12:00Z">
        <w:r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>s</w:t>
        </w:r>
      </w:ins>
      <w:ins w:id="54" w:author="Rokui, Reza" w:date="2023-03-16T14:11:00Z">
        <w:r w:rsidRPr="00F9586B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55" w:author="Rokui, Reza" w:date="2023-03-16T14:1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.</w:t>
        </w:r>
      </w:ins>
      <w:ins w:id="56" w:author="Rokui, Reza" w:date="2023-03-16T14:12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</w:p>
    <w:p w14:paraId="544064A1" w14:textId="5C15CD37" w:rsidR="00BF280C" w:rsidRDefault="00BF280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7" w:author="Rokui, Reza" w:date="2023-03-16T20:24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B6E9D8F" w14:textId="7B6900B8" w:rsidR="00BF280C" w:rsidRPr="00BF280C" w:rsidRDefault="00BF280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8" w:author="Rokui, Reza" w:date="2023-03-16T20:24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59" w:author="Rokui, Reza" w:date="2023-03-16T20:26:00Z">
            <w:rPr>
              <w:ins w:id="60" w:author="Rokui, Reza" w:date="2023-03-16T20:24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61" w:author="Rokui, Reza" w:date="2023-03-16T20:24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62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General comment 2:</w:t>
        </w:r>
      </w:ins>
    </w:p>
    <w:p w14:paraId="064D972C" w14:textId="7F81B426" w:rsidR="00BF280C" w:rsidRDefault="00BF280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3" w:author="Rokui, Reza" w:date="2023-03-16T14:10:00Z"/>
          <w:rFonts w:ascii="Courier New" w:eastAsia="Times New Roman" w:hAnsi="Courier New" w:cs="Courier New"/>
          <w:color w:val="000000"/>
          <w:sz w:val="20"/>
          <w:szCs w:val="20"/>
        </w:rPr>
      </w:pPr>
      <w:ins w:id="64" w:author="Rokui, Reza" w:date="2023-03-16T20:25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65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T</w:t>
        </w:r>
      </w:ins>
      <w:ins w:id="66" w:author="Rokui, Reza" w:date="2023-03-16T20:24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67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erm</w:t>
        </w:r>
      </w:ins>
      <w:ins w:id="68" w:author="Rokui, Reza" w:date="2023-03-16T20:25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69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s such as</w:t>
        </w:r>
      </w:ins>
      <w:ins w:id="70" w:author="Rokui, Reza" w:date="2023-03-16T20:24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71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“slice”, “5G slice” </w:t>
        </w:r>
      </w:ins>
      <w:ins w:id="72" w:author="Rokui, Reza" w:date="2023-03-16T20:25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73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or similar terms are not clear. They shall be replace</w:t>
        </w:r>
      </w:ins>
      <w:ins w:id="74" w:author="Rokui, Reza" w:date="2023-03-16T20:26:00Z">
        <w:r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>d</w:t>
        </w:r>
      </w:ins>
      <w:ins w:id="75" w:author="Rokui, Reza" w:date="2023-03-16T20:25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76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by “5G network slice” or </w:t>
        </w:r>
      </w:ins>
      <w:ins w:id="77" w:author="Rokui, Reza" w:date="2023-03-16T20:26:00Z">
        <w:r w:rsidRPr="00BF280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78" w:author="Rokui, Reza" w:date="2023-03-16T20:26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“IETF network slice” depends on the context.</w:t>
        </w:r>
      </w:ins>
    </w:p>
    <w:p w14:paraId="0FC03FA1" w14:textId="77777777" w:rsidR="00F9586B" w:rsidRPr="001634CF" w:rsidRDefault="00F9586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552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3450EE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4B916" w14:textId="3488A54C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5G </w:t>
      </w:r>
      <w:ins w:id="79" w:author="Rokui, Reza" w:date="2023-03-16T08:05:00Z">
        <w:r w:rsidR="000F518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slicing is a feature that was introduced by the 3rd Generation</w:t>
      </w:r>
    </w:p>
    <w:p w14:paraId="249D39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Partnership Project (3GPP) in mobile networks.  This feature covers</w:t>
      </w:r>
    </w:p>
    <w:p w14:paraId="3EAD88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slicing requirements for all mobile domains, including the Radio</w:t>
      </w:r>
    </w:p>
    <w:p w14:paraId="226839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Network (RAN), Core Network (CN), and Transport Network (TN).</w:t>
      </w:r>
    </w:p>
    <w:p w14:paraId="13855F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F1B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a basic IETF Network Slice realization model</w:t>
      </w:r>
    </w:p>
    <w:p w14:paraId="38F4A5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IP/MPLS networks with a focus on the Transport Network fulfilling</w:t>
      </w:r>
    </w:p>
    <w:p w14:paraId="1C6B7215" w14:textId="5E2ECAB9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5G </w:t>
      </w:r>
      <w:ins w:id="80" w:author="Rokui, Reza" w:date="2023-03-16T08:06:00Z">
        <w:r w:rsidR="000F518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slicing connectivity requirements.  This realization model reuses</w:t>
      </w:r>
    </w:p>
    <w:p w14:paraId="61044B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many building blocks currently commonly used in service provider</w:t>
      </w:r>
    </w:p>
    <w:p w14:paraId="7CC2C6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networks.</w:t>
      </w:r>
    </w:p>
    <w:p w14:paraId="574B6E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628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49E8F9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DDF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6E76D6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BCP 78 and BCP 79.</w:t>
      </w:r>
    </w:p>
    <w:p w14:paraId="600C4A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ECC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577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A0F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FE4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A28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62AFE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 [Page 1]</w:t>
      </w:r>
    </w:p>
    <w:p w14:paraId="561C1F13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0FE0FC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54B9F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93C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19B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690A9E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576157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4C6E72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https://datatracker.ietf.org/drafts/current/.</w:t>
      </w:r>
    </w:p>
    <w:p w14:paraId="4425B7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068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6E79B5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4E444F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2DA095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04914E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44E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17 September 2023.</w:t>
      </w:r>
    </w:p>
    <w:p w14:paraId="69E565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637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581BA4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018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2023 IETF Trust and the persons identified as the</w:t>
      </w:r>
    </w:p>
    <w:p w14:paraId="48351E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38E7BF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6D2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59BEF1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(https://trustee.ietf.org/</w:t>
      </w:r>
    </w:p>
    <w:p w14:paraId="0D4683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license-info) in effect on the date of publication of this document.</w:t>
      </w:r>
    </w:p>
    <w:p w14:paraId="65334D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rights</w:t>
      </w:r>
    </w:p>
    <w:p w14:paraId="7C2AC4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0FBD1C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Revised BSD License text as</w:t>
      </w:r>
    </w:p>
    <w:p w14:paraId="64FF05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4.e of the Trust Legal Provisions and are</w:t>
      </w:r>
    </w:p>
    <w:p w14:paraId="2684E8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Revised BSD License.</w:t>
      </w:r>
    </w:p>
    <w:p w14:paraId="53DC82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C2D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2FF515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9DF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Introduction  . . . . . . . . . . . . . . . . . . . . . . . .   3</w:t>
      </w:r>
    </w:p>
    <w:p w14:paraId="0F3A33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Conventions and Definitions . . . . . . . . . . . . . . . . .   4</w:t>
      </w:r>
    </w:p>
    <w:p w14:paraId="46C9F0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5G Network Slicing Integration in Transport Networks  . . . .   4</w:t>
      </w:r>
    </w:p>
    <w:p w14:paraId="4C2236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3.1.  5G Network Slicing versus Transport Network Slicing . . .   4</w:t>
      </w:r>
    </w:p>
    <w:p w14:paraId="578E9B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3.2.  NF-to-NF Datapath vs. Transport Network . . . . . . . . .   6</w:t>
      </w:r>
    </w:p>
    <w:p w14:paraId="14EEC9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3.2.1.  Segmentation of the NF-to-NF Datapath . . . . . . . .   6</w:t>
      </w:r>
    </w:p>
    <w:p w14:paraId="27B9A4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3.2.2.  Orchestration of Local Segment Terminations at</w:t>
      </w:r>
    </w:p>
    <w:p w14:paraId="17F1C7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ETNs  . . . . . . . . . . . . . . . . . . . . . . . .  10</w:t>
      </w:r>
    </w:p>
    <w:p w14:paraId="3180F4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3.3.  5G Slice to IETF Network Slice Mapping  . . . . . . . . .  11</w:t>
      </w:r>
    </w:p>
    <w:p w14:paraId="3B1E131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3.4.  First 5G Slice versus Subsequent Slices . . . . . . . . .  13</w:t>
      </w:r>
    </w:p>
    <w:p w14:paraId="0BCF71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High-Level Overview of the Realization Model  . . . . . . . .  16</w:t>
      </w:r>
    </w:p>
    <w:p w14:paraId="30350B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VLAN Hand-off . . . . . . . . . . . . . . . . . . . . . .  18</w:t>
      </w:r>
    </w:p>
    <w:p w14:paraId="7E15BC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4.2.  IP Hand-off . . . . . . . . . . . . . . . . . . . . . . .  19</w:t>
      </w:r>
    </w:p>
    <w:p w14:paraId="22F563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4.3.  MPLS Label Hand-off . . . . . . . . . . . . . . . . . . .  21</w:t>
      </w:r>
    </w:p>
    <w:p w14:paraId="3AEDF6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4.3.1.  Option 10A  . . . . . . . . . . . . . . . . . . . . .  21</w:t>
      </w:r>
    </w:p>
    <w:p w14:paraId="562015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4.3.2.  Option 10B  . . . . . . . . . . . . . . . . . . . . .  22</w:t>
      </w:r>
    </w:p>
    <w:p w14:paraId="27F0D1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4.3.3.  Option 10C  . . . . . . . . . . . . . . . . . . . . .  23</w:t>
      </w:r>
    </w:p>
    <w:p w14:paraId="5CABBE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QoS Mapping Models  . . . . . . . . . . . . . . . . . . . . .  23</w:t>
      </w:r>
    </w:p>
    <w:p w14:paraId="43A959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5.1.  5G QoS Layer  . . . . . . . . . . . . . . . . . . . . . .  23</w:t>
      </w:r>
    </w:p>
    <w:p w14:paraId="52C9D4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5.2.  TN QoS Layer  . . . . . . . . . . . . . . . . . . . . . .  24</w:t>
      </w:r>
    </w:p>
    <w:p w14:paraId="23DD08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EED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8C1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599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 [Page 2]</w:t>
      </w:r>
    </w:p>
    <w:p w14:paraId="2E61AC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339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6C3252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D42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C1B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5.3.  QoS Realization Models  . . . . . . . . . . . . . . . . .  24</w:t>
      </w:r>
    </w:p>
    <w:p w14:paraId="1078E4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5.4.  5QI-unaware Model . . . . . . . . . . . . . . . . . . . .  25</w:t>
      </w:r>
    </w:p>
    <w:p w14:paraId="08DE23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5.4.1.  Inbound Edge Resource Control . . . . . . . . . . . .  28</w:t>
      </w:r>
    </w:p>
    <w:p w14:paraId="4D086D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5.4.2.  Outbound Edge Resource Control  . . . . . . . . . . .  31</w:t>
      </w:r>
    </w:p>
    <w:p w14:paraId="576004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5.5.  5QI-aware Model . . . . . . . . . . . . . . . . . . . . .  32</w:t>
      </w:r>
    </w:p>
    <w:p w14:paraId="19867A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5.5.1.  Inbound Edge Resource Control . . . . . . . . . . . .  35</w:t>
      </w:r>
    </w:p>
    <w:p w14:paraId="570D96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5.5.2.  Outbound Edge Resource Control  . . . . . . . . . . .  37</w:t>
      </w:r>
    </w:p>
    <w:p w14:paraId="3F43AE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5.6.  Transit Resource Control  . . . . . . . . . . . . . . . .  39</w:t>
      </w:r>
    </w:p>
    <w:p w14:paraId="229781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Transport Planes Mapping Models . . . . . . . . . . . . . . .  39</w:t>
      </w:r>
    </w:p>
    <w:p w14:paraId="293E3E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6.1.  5QI-unaware Model . . . . . . . . . . . . . . . . . . . .  40</w:t>
      </w:r>
    </w:p>
    <w:p w14:paraId="53DEE4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6.2.  5QI-aware Model . . . . . . . . . . . . . . . . . . . . .  42</w:t>
      </w:r>
    </w:p>
    <w:p w14:paraId="28F36D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Capacity Planning/Management  . . . . . . . . . . . . . . . .  43</w:t>
      </w:r>
    </w:p>
    <w:p w14:paraId="1DC978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7.1.  Bandwidth Models  . . . . . . . . . . . . . . . . . . . .  46</w:t>
      </w:r>
    </w:p>
    <w:p w14:paraId="551E6E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7.1.1.  Scheme 1: Shortest Path Forwarding (SPF)  . . . . . .  46</w:t>
      </w:r>
    </w:p>
    <w:p w14:paraId="0B8BA4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7.1.2.  Scheme 2: TE LSPs with Fixed Bandwidth</w:t>
      </w:r>
    </w:p>
    <w:p w14:paraId="073579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Reservations  . . . . . . . . . . . . . . . . . . . .  47</w:t>
      </w:r>
    </w:p>
    <w:p w14:paraId="298935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7.1.3.  Scheme 3: TE LSPs without Bandwidth Reservation . . .  48</w:t>
      </w:r>
    </w:p>
    <w:p w14:paraId="0FD8C8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 IANA Considerations . . . . . . . . . . . . . . . . . . . . .  48</w:t>
      </w:r>
    </w:p>
    <w:p w14:paraId="0A8171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 Security Considerations . . . . . . . . . . . . . . . . . . .  48</w:t>
      </w:r>
    </w:p>
    <w:p w14:paraId="22F69B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10. References  . . . . . . . . . . . . . . . . . . . . . . . . .  49</w:t>
      </w:r>
    </w:p>
    <w:p w14:paraId="69A872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10.1.  Normative References . . . . . . . . . . . . . . . . . .  49</w:t>
      </w:r>
    </w:p>
    <w:p w14:paraId="7E4C24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10.2.  Informative References . . . . . . . . . . . . . . . . .  50</w:t>
      </w:r>
    </w:p>
    <w:p w14:paraId="4A1DC7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 Acronyms and Abbreviations . . . . . . . . . . . . .  52</w:t>
      </w:r>
    </w:p>
    <w:p w14:paraId="738CC6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B.  An Overview of 5G Networking . . . . . . . . . . . .  56</w:t>
      </w:r>
    </w:p>
    <w:p w14:paraId="7AAA63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B.1.  Key Building Blocks . . . . . . . . . . . . . . . . . . .  56</w:t>
      </w:r>
    </w:p>
    <w:p w14:paraId="75C628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B.2.  Core Network (CN) . . . . . . . . . . . . . . . . . . . .  58</w:t>
      </w:r>
    </w:p>
    <w:p w14:paraId="4E130D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B.3.  Radio Access Network (RAN)  . . . . . . . . . . . . . . .  59</w:t>
      </w:r>
    </w:p>
    <w:p w14:paraId="4BE878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B.4.  Transport Network (TN)  . . . . . . . . . . . . . . . . .  60</w:t>
      </w:r>
    </w:p>
    <w:p w14:paraId="3075CC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Acknowledgments . . . . . . . . . . . . . . . . . . . . . . . . .  62</w:t>
      </w:r>
    </w:p>
    <w:p w14:paraId="323B3D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Contributors  . . . . . . . . . . . . . . . . . . . . . . . . . .  62</w:t>
      </w:r>
    </w:p>
    <w:p w14:paraId="25ABB5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Addresses  . . . . . . . . . . . . . . . . . . . . . . .  62</w:t>
      </w:r>
    </w:p>
    <w:p w14:paraId="4758F3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973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603EF9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117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[I-D.ietf-teas-ietf-network-slices] defines a framework for network</w:t>
      </w:r>
    </w:p>
    <w:p w14:paraId="3E1175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slicing in the context of networks built using IETF technologies.</w:t>
      </w:r>
    </w:p>
    <w:p w14:paraId="3EE6DC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IETF network slicing framework introduces the concept of a</w:t>
      </w:r>
    </w:p>
    <w:p w14:paraId="399A39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 (NRP), which is simply a collection of</w:t>
      </w:r>
    </w:p>
    <w:p w14:paraId="6CA5DD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identified in the underlay network.  There could be</w:t>
      </w:r>
    </w:p>
    <w:p w14:paraId="323903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realizations of high-level IETF Network Slice and NRP</w:t>
      </w:r>
    </w:p>
    <w:p w14:paraId="504D6B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concepts, where each realization might be optimized for the different</w:t>
      </w:r>
    </w:p>
    <w:p w14:paraId="452EF8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slicing use cases that are listed in</w:t>
      </w:r>
    </w:p>
    <w:p w14:paraId="3611D7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[I-D.ietf-teas-ietf-network-slices].</w:t>
      </w:r>
    </w:p>
    <w:p w14:paraId="658EA7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086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266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CB4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380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1E6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288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E21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007C1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 [Page 3]</w:t>
      </w:r>
    </w:p>
    <w:p w14:paraId="50F63946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8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11001B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C1F8B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2470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4B9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a basic - using only single NRP - IETF</w:t>
      </w:r>
    </w:p>
    <w:p w14:paraId="507580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realization model in IP/MPLS networks, with a focus on</w:t>
      </w:r>
    </w:p>
    <w:p w14:paraId="46D0DF23" w14:textId="13B9808D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fulfilling 5G </w:t>
      </w:r>
      <w:ins w:id="87" w:author="Rokui, Reza" w:date="2023-03-16T09:59:00Z">
        <w:r w:rsidR="00544D85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slicing connectivity requirements.  This IETF Network</w:t>
      </w:r>
    </w:p>
    <w:p w14:paraId="560D13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realization model leverages many building blocks currently</w:t>
      </w:r>
    </w:p>
    <w:p w14:paraId="4EB635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commonly used in service provider networks.</w:t>
      </w:r>
    </w:p>
    <w:p w14:paraId="3F412C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67F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reader may refer to [I-D.ietf-teas-ns-ip-mpls] for more advanced</w:t>
      </w:r>
    </w:p>
    <w:p w14:paraId="7144C2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realization models.</w:t>
      </w:r>
    </w:p>
    <w:p w14:paraId="75E70B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C88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brief 5G overview is provided in Appendix B for readers'</w:t>
      </w:r>
    </w:p>
    <w:p w14:paraId="6506A8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convenience.  The reader may refer to [RFC6459] and [TS-23.501] for</w:t>
      </w:r>
    </w:p>
    <w:p w14:paraId="4B72A2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details about 3GPP network architectures.</w:t>
      </w:r>
    </w:p>
    <w:p w14:paraId="07BED8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4D7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2.  Conventions and Definitions</w:t>
      </w:r>
    </w:p>
    <w:p w14:paraId="665124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66E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7605B1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"NOT RECOMMENDED", "MAY", and</w:t>
      </w:r>
    </w:p>
    <w:p w14:paraId="53782F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"OPTIONAL" in this document are to be interpreted as described in</w:t>
      </w:r>
    </w:p>
    <w:p w14:paraId="44C723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BCP 14 [RFC2119] [RFC8174] when, and only when, they appear in all</w:t>
      </w:r>
    </w:p>
    <w:p w14:paraId="26ABB4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capitals, as shown here.</w:t>
      </w:r>
    </w:p>
    <w:p w14:paraId="243F7C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9A5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document uses the terms defined in</w:t>
      </w:r>
    </w:p>
    <w:p w14:paraId="31432D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[I-D.ietf-teas-ietf-network-slices].</w:t>
      </w:r>
    </w:p>
    <w:p w14:paraId="79228F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EB3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makes use of the following terms:</w:t>
      </w:r>
    </w:p>
    <w:p w14:paraId="096AB1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03C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Management and Orchestration (SMO):  O-RAN management/</w:t>
      </w:r>
    </w:p>
    <w:p w14:paraId="38CD15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orchestration entity</w:t>
      </w:r>
    </w:p>
    <w:p w14:paraId="2EB70B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A85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Edge Transport Node (ETN):  Node, under the transport domain</w:t>
      </w:r>
    </w:p>
    <w:p w14:paraId="4332E0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orchestration, that stitches the transport domain to an adjacent</w:t>
      </w:r>
    </w:p>
    <w:p w14:paraId="11E215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domain (e.g., enterprise network, data center, peer provider</w:t>
      </w:r>
    </w:p>
    <w:p w14:paraId="29581D9D" w14:textId="22370EDE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network).  An ETN can be </w:t>
      </w:r>
      <w:del w:id="88" w:author="Rokui, Reza" w:date="2023-03-16T12:36:00Z">
        <w:r w:rsidRPr="001634CF" w:rsidDel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be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 Provider Edge (PE) or a managed</w:t>
      </w:r>
    </w:p>
    <w:p w14:paraId="3474E6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Customer Equipment (CE).</w:t>
      </w:r>
    </w:p>
    <w:p w14:paraId="03B8CE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386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extended list of abbreviations used in this document is provided</w:t>
      </w:r>
    </w:p>
    <w:p w14:paraId="5F1663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Appendix A.</w:t>
      </w:r>
    </w:p>
    <w:p w14:paraId="78F9AB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8F3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3.  5G Network Slicing Integration in Transport Networks</w:t>
      </w:r>
    </w:p>
    <w:p w14:paraId="2CE958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26A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3.1.  5G Network Slicing versus Transport Network Slicing</w:t>
      </w:r>
    </w:p>
    <w:p w14:paraId="1F158F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2C9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Network slicing has a different meaning in the 3GPP mobile and</w:t>
      </w:r>
    </w:p>
    <w:p w14:paraId="4C5CD96E" w14:textId="1B3A5821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worlds.  Hence, for the sake of precision and </w:t>
      </w:r>
      <w:del w:id="89" w:author="Rokui, Reza" w:date="2023-03-16T12:37:00Z">
        <w:r w:rsidRPr="001634CF" w:rsidDel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delText>whithout</w:delText>
        </w:r>
      </w:del>
      <w:ins w:id="90" w:author="Rokui, Reza" w:date="2023-03-16T12:37:00Z">
        <w:r w:rsidR="003052BB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>without</w:t>
        </w:r>
      </w:ins>
    </w:p>
    <w:p w14:paraId="210E24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seeking to be exhaustive, this section provides a brief description</w:t>
      </w:r>
    </w:p>
    <w:p w14:paraId="368CF7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objectives of 5G Network Slicing and Transport Network</w:t>
      </w:r>
    </w:p>
    <w:p w14:paraId="5905B0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Slicing:</w:t>
      </w:r>
    </w:p>
    <w:p w14:paraId="4A5357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2DB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0DE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5F8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EB4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 [Page 4]</w:t>
      </w:r>
    </w:p>
    <w:p w14:paraId="56502D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42C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89255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027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DEC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5G Network Slicing:</w:t>
      </w:r>
    </w:p>
    <w:p w14:paraId="14C502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2D6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objective of 5G Network Slicing is to provide dedicated</w:t>
      </w:r>
    </w:p>
    <w:p w14:paraId="53092F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resources of the whole 5G infrastructure to some users/customers,</w:t>
      </w:r>
    </w:p>
    <w:p w14:paraId="22787E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applications, or Public Land Mobile Networks (PLMNs) (e.g., RAN</w:t>
      </w:r>
    </w:p>
    <w:p w14:paraId="039EF0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sharing).  These resources are from the Transport Network (TN),</w:t>
      </w:r>
    </w:p>
    <w:p w14:paraId="036C35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RAN, and Core Network Functions and the underlying infrastructure.</w:t>
      </w:r>
    </w:p>
    <w:p w14:paraId="69590F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82E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[TS-28.530] defines 5G Network Slicing by introducing the concept</w:t>
      </w:r>
    </w:p>
    <w:p w14:paraId="070905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Network Slice Subnet (NSS) to represent slices within each of</w:t>
      </w:r>
    </w:p>
    <w:p w14:paraId="001E2E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domains: RAN, CN, and TN (i.e., RAN NSS, CN NSS, and TN</w:t>
      </w:r>
    </w:p>
    <w:p w14:paraId="20DE32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NSS).  As per 3GPP specifications, an NSS can be shared or</w:t>
      </w:r>
    </w:p>
    <w:p w14:paraId="075128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dedicated to a single slice.</w:t>
      </w:r>
    </w:p>
    <w:p w14:paraId="4F8474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3CF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TN Slicing:</w:t>
      </w:r>
    </w:p>
    <w:p w14:paraId="06C3CD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459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objective of TN Slicing is to isolate, guarantee, or</w:t>
      </w:r>
    </w:p>
    <w:p w14:paraId="5C0B3967" w14:textId="756321C8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prioritize Transport Network resources for </w:t>
      </w:r>
      <w:ins w:id="91" w:author="Rokui, Reza" w:date="2023-03-16T12:44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>5G network</w:t>
        </w:r>
      </w:ins>
      <w:ins w:id="92" w:author="Rokui, Reza" w:date="2023-03-16T12:45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</w:t>
      </w:r>
      <w:ins w:id="93" w:author="Rokui, Reza" w:date="2023-03-16T12:45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>s</w:t>
        </w:r>
      </w:ins>
      <w:del w:id="94" w:author="Rokui, Reza" w:date="2023-03-16T12:45:00Z">
        <w:r w:rsidRPr="001634CF" w:rsidDel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delText>s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.  Examples of</w:t>
      </w:r>
    </w:p>
    <w:p w14:paraId="35A608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such resources are: buffers, link capacity, or even Routing</w:t>
      </w:r>
    </w:p>
    <w:p w14:paraId="3D9EEA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Information Base (RIB) and Forwarding Information Base (FIB).</w:t>
      </w:r>
    </w:p>
    <w:p w14:paraId="148629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F5E76" w14:textId="5A9FCE33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TN Slicing provides various degrees of sharing of </w:t>
      </w:r>
      <w:ins w:id="95" w:author="Rokui, Reza" w:date="2023-03-16T12:45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transport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</w:p>
    <w:p w14:paraId="54D7DAC3" w14:textId="07F77603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</w:t>
      </w:r>
      <w:ins w:id="96" w:author="Rokui, Reza" w:date="2023-03-16T12:45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multiple 5G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slices.  For example, the network capacity can be shared</w:t>
      </w:r>
    </w:p>
    <w:p w14:paraId="77F05B74" w14:textId="2C01638E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all </w:t>
      </w:r>
      <w:ins w:id="97" w:author="Rokui, Reza" w:date="2023-03-16T12:45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5G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slices, usually with a guaranteed minimum per slice, or</w:t>
      </w:r>
    </w:p>
    <w:p w14:paraId="5AF17191" w14:textId="041B67C8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individual </w:t>
      </w:r>
      <w:ins w:id="98" w:author="Rokui, Reza" w:date="2023-03-16T12:46:00Z">
        <w:r w:rsidR="003052B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5G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can be allocated dedicated network capacity.</w:t>
      </w:r>
    </w:p>
    <w:p w14:paraId="7B9EAE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Parts of a given network may use the former, while others use the</w:t>
      </w:r>
    </w:p>
    <w:p w14:paraId="119580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latter.  For example, shared TN resources could be provided in the</w:t>
      </w:r>
    </w:p>
    <w:p w14:paraId="2F6AF6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backhaul, and dedicated TN resources could be provided in the</w:t>
      </w:r>
    </w:p>
    <w:p w14:paraId="358D25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midhaul.</w:t>
      </w:r>
    </w:p>
    <w:p w14:paraId="02EFCE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A00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are different options to implement TN slices based upon</w:t>
      </w:r>
    </w:p>
    <w:p w14:paraId="7A52D7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tools, such as VRFs (Virtual Routing and Forwarding instances) for</w:t>
      </w:r>
    </w:p>
    <w:p w14:paraId="571FF4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logical separation, QoS (Quality of Service), or TE (Traffic</w:t>
      </w:r>
    </w:p>
    <w:p w14:paraId="000016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Engineering).</w:t>
      </w:r>
    </w:p>
    <w:p w14:paraId="1E662A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806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5G network slicing architecture should integrate TN Slicing for</w:t>
      </w:r>
    </w:p>
    <w:p w14:paraId="41D897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optimal control of SLAs, however, it is possible to implement</w:t>
      </w:r>
    </w:p>
    <w:p w14:paraId="2D2E2F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5G Network Slicing without TN Slicing, as explained in the next</w:t>
      </w:r>
    </w:p>
    <w:p w14:paraId="5FE18B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section.</w:t>
      </w:r>
    </w:p>
    <w:p w14:paraId="6AA649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2CDF2" w14:textId="4B09356D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TN Slicing is </w:t>
      </w:r>
      <w:del w:id="99" w:author="Rokui, Reza" w:date="2023-03-16T12:55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implemented </w:delText>
        </w:r>
      </w:del>
      <w:ins w:id="100" w:author="Rokui, Reza" w:date="2023-03-16T12:55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realized</w:t>
        </w:r>
        <w:r w:rsidR="00FF7351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using IETF technologies, therefore,</w:t>
      </w:r>
    </w:p>
    <w:p w14:paraId="6BB37B07" w14:textId="055AEECA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inline with </w:t>
      </w:r>
      <w:ins w:id="101" w:author="Rokui, Reza" w:date="2023-03-16T12:49:00Z">
        <w:r w:rsidR="00FF7351" w:rsidRP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Slices </w:t>
        </w:r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framework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[I-D.ietf-teas-ietf-network-slices].</w:t>
      </w:r>
    </w:p>
    <w:p w14:paraId="5F83AB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4371A" w14:textId="77777777" w:rsidR="00FF7351" w:rsidRPr="001634CF" w:rsidRDefault="001634CF" w:rsidP="00FF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02" w:author="Rokui, Reza" w:date="2023-03-16T12:50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ins w:id="103" w:author="Rokui, Reza" w:date="2023-03-16T12:50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The term </w:t>
        </w:r>
        <w:r w:rsidR="00FF7351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>"IETF Network Slice"</w:t>
        </w:r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r w:rsidR="00FF7351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>(IETF NS, or INS</w:t>
        </w:r>
      </w:ins>
    </w:p>
    <w:p w14:paraId="595C5BDD" w14:textId="4F1429FB" w:rsidR="001634CF" w:rsidRPr="001634CF" w:rsidDel="00FF7351" w:rsidRDefault="00FF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04" w:author="Rokui, Reza" w:date="2023-03-16T12:51:00Z"/>
          <w:rFonts w:ascii="Courier New" w:eastAsia="Times New Roman" w:hAnsi="Courier New" w:cs="Courier New"/>
          <w:color w:val="000000"/>
          <w:sz w:val="20"/>
          <w:szCs w:val="20"/>
        </w:rPr>
      </w:pPr>
      <w:ins w:id="105" w:author="Rokui, Reza" w:date="2023-03-16T12:50:00Z">
        <w:r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in short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) is described in </w:t>
        </w:r>
        <w:r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>[I-D.ietf-teas-ietf-network-slices]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In context of 5G network slicing, </w:t>
        </w:r>
      </w:ins>
      <w:ins w:id="106" w:author="Rokui, Reza" w:date="2023-03-16T12:5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slices are </w:t>
        </w:r>
      </w:ins>
      <w:del w:id="107" w:author="Rokui, Reza" w:date="2023-03-16T12:51:00Z">
        <w:r w:rsidR="001634CF"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In this document, the term "IETF Network Slice" (IETF NS, or INS</w:delText>
        </w:r>
      </w:del>
    </w:p>
    <w:p w14:paraId="473D0A59" w14:textId="1100EEB1" w:rsidR="001634CF" w:rsidRPr="001634CF" w:rsidDel="00FF7351" w:rsidRDefault="001634CF" w:rsidP="00FF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08" w:author="Rokui, Reza" w:date="2023-03-16T12:55:00Z"/>
          <w:rFonts w:ascii="Courier New" w:eastAsia="Times New Roman" w:hAnsi="Courier New" w:cs="Courier New"/>
          <w:color w:val="000000"/>
          <w:sz w:val="20"/>
          <w:szCs w:val="20"/>
        </w:rPr>
      </w:pPr>
      <w:del w:id="109" w:author="Rokui, Reza" w:date="2023-03-16T12:51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in short) </w:delText>
        </w:r>
      </w:del>
      <w:del w:id="110" w:author="Rokui, Reza" w:date="2023-03-16T12:52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is </w:delText>
        </w:r>
      </w:del>
      <w:del w:id="111" w:author="Rokui, Reza" w:date="2023-03-16T12:56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used to describe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ins w:id="112" w:author="Rokui, Reza" w:date="2023-03-16T12:52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e connectivit</w:t>
        </w:r>
      </w:ins>
      <w:ins w:id="113" w:author="Rokui, Reza" w:date="2023-03-16T12:53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y</w:t>
        </w:r>
      </w:ins>
      <w:ins w:id="114" w:author="Rokui, Reza" w:date="2023-03-16T12:52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ins w:id="115" w:author="Rokui, Reza" w:date="2023-03-16T12:53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among </w:t>
        </w:r>
      </w:ins>
      <w:ins w:id="116" w:author="Rokui, Reza" w:date="2023-03-16T12:52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various 5G network functions </w:t>
        </w:r>
      </w:ins>
      <w:ins w:id="117" w:author="Rokui, Reza" w:date="2023-03-16T12:54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in RAN and CN network</w:t>
        </w:r>
      </w:ins>
      <w:ins w:id="118" w:author="Rokui, Reza" w:date="2023-03-16T12:56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s</w:t>
        </w:r>
      </w:ins>
      <w:ins w:id="119" w:author="Rokui, Reza" w:date="2023-03-16T12:54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ins w:id="120" w:author="Rokui, Reza" w:date="2023-03-16T12:53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such as DU, CU, UPF, AMF etc.</w:t>
        </w:r>
      </w:ins>
      <w:ins w:id="121" w:author="Rokui, Reza" w:date="2023-03-16T12:54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del w:id="122" w:author="Rokui, Reza" w:date="2023-03-16T12:52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e </w:delText>
        </w:r>
      </w:del>
      <w:del w:id="123" w:author="Rokui, Reza" w:date="2023-03-16T12:53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slice</w:delText>
        </w:r>
      </w:del>
      <w:ins w:id="124" w:author="Rokui, Reza" w:date="2023-03-16T12:56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which are</w:t>
        </w:r>
      </w:ins>
      <w:ins w:id="125" w:author="Rokui, Reza" w:date="2023-03-16T12:55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realized in </w:t>
        </w:r>
      </w:ins>
      <w:del w:id="126" w:author="Rokui, Reza" w:date="2023-03-16T12:54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in the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Transport Network</w:t>
      </w:r>
      <w:ins w:id="127" w:author="Rokui, Reza" w:date="2023-03-16T12:55:00Z">
        <w:r w:rsidR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14:paraId="0BC2C2BD" w14:textId="2E0834D4" w:rsidR="001634CF" w:rsidRPr="001634CF" w:rsidDel="00FF7351" w:rsidRDefault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28" w:author="Rokui, Reza" w:date="2023-03-16T12:55:00Z"/>
          <w:rFonts w:ascii="Courier New" w:eastAsia="Times New Roman" w:hAnsi="Courier New" w:cs="Courier New"/>
          <w:color w:val="000000"/>
          <w:sz w:val="20"/>
          <w:szCs w:val="20"/>
        </w:rPr>
      </w:pPr>
      <w:del w:id="129" w:author="Rokui, Reza" w:date="2023-03-16T12:55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domain of the overall 5G architecture, composed from RAN, TN, and</w:delText>
        </w:r>
      </w:del>
    </w:p>
    <w:p w14:paraId="113E760A" w14:textId="3730B075" w:rsidR="00FF7351" w:rsidRPr="001634CF" w:rsidRDefault="001634CF" w:rsidP="00FF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del w:id="130" w:author="Rokui, Reza" w:date="2023-03-16T12:55:00Z">
        <w:r w:rsidRPr="001634CF" w:rsidDel="00FF735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CN domains.</w:delText>
        </w:r>
      </w:del>
    </w:p>
    <w:p w14:paraId="5520D7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92C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44A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F01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6AE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 [Page 5]</w:t>
      </w:r>
    </w:p>
    <w:p w14:paraId="2B29D8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127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30E8A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9A3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6C8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3.2.  NF-to-NF Datapath vs. Transport Network</w:t>
      </w:r>
    </w:p>
    <w:p w14:paraId="61210A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7CB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3GPP specifications loosely define the Transport Network and its</w:t>
      </w:r>
    </w:p>
    <w:p w14:paraId="1956C6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integration in RAN and CN domains: the role of the Transport Network</w:t>
      </w:r>
    </w:p>
    <w:p w14:paraId="30F826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to interconnect Network Functions (NFs).  In other words, it is</w:t>
      </w:r>
    </w:p>
    <w:p w14:paraId="3ADE78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</w:t>
      </w:r>
      <w:commentRangeStart w:id="131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end-to-end</w:t>
      </w:r>
      <w:commentRangeEnd w:id="131"/>
      <w:r w:rsidR="00B572DA">
        <w:rPr>
          <w:rStyle w:val="Marquedecommentaire"/>
        </w:rPr>
        <w:commentReference w:id="131"/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datapath between two NFs.  In practice, this end-to-</w:t>
      </w:r>
    </w:p>
    <w:p w14:paraId="03B058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datapath results often from a non-uniform architecture made up of</w:t>
      </w:r>
    </w:p>
    <w:p w14:paraId="1F3D0E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several segments managed by the same or distinct organizations.</w:t>
      </w:r>
    </w:p>
    <w:p w14:paraId="0472CF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4F191" w14:textId="4DB71A80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defines the Transport Network </w:t>
      </w:r>
      <w:del w:id="132" w:author="Rokui, Reza" w:date="2023-03-16T12:59:00Z">
        <w:r w:rsidRPr="001634CF" w:rsidDel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with </w:delText>
        </w:r>
      </w:del>
      <w:ins w:id="133" w:author="Rokui, Reza" w:date="2023-03-16T12:59:00Z"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>from</w:t>
        </w:r>
        <w:r w:rsidR="00B572DA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 service provider</w:t>
      </w:r>
    </w:p>
    <w:p w14:paraId="44040E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scope.  That is, the TN extends up to the PE or the CE if it is also</w:t>
      </w:r>
    </w:p>
    <w:p w14:paraId="6AAC77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managed by the TN Orchestration.  Additionally, we assume that the</w:t>
      </w:r>
    </w:p>
    <w:p w14:paraId="757041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Network is IP, MPLS, or SRv6 capable.</w:t>
      </w:r>
    </w:p>
    <w:p w14:paraId="6E856F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A17E4" w14:textId="316186FF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3.2.1.  Segmentation of the NF-to-NF Datapath</w:t>
      </w:r>
    </w:p>
    <w:p w14:paraId="0584ABE6" w14:textId="01D49BDC" w:rsidR="009C08E7" w:rsidRDefault="009C08E7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BEE7C" w14:textId="067C16DA" w:rsidR="009C08E7" w:rsidRPr="00DE1AFF" w:rsidRDefault="009C08E7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C08E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General</w:t>
      </w: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comment: IMO it is better to start with an example (something like the picture below </w:t>
      </w:r>
      <w:r w:rsid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or similar</w:t>
      </w: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).</w:t>
      </w:r>
    </w:p>
    <w:p w14:paraId="073148F4" w14:textId="6949220E" w:rsidR="009C08E7" w:rsidRPr="00DE1AFF" w:rsidRDefault="009C08E7" w:rsidP="00DE1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We then focus on one of the IETF Network slices (e.g., INS1 between CU to UPF) and then generalize the idea with introducing NF1 and NF2 (NF1=CU, NF2=UPF).</w:t>
      </w:r>
    </w:p>
    <w:p w14:paraId="08C878EF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&lt;---------------------- 3GPP E2E Network Slice  ------------------&gt;</w:t>
      </w:r>
    </w:p>
    <w:p w14:paraId="0DD41675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&lt;-------------- RS --------------&gt;          &lt;------- CS ------&gt;</w:t>
      </w:r>
    </w:p>
    <w:p w14:paraId="1C6E51BC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3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    </w:t>
      </w: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3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>&lt;- INS3 -&gt;      &lt;- INS4 -&gt;   &lt;- INS1 -&gt;     &lt;- INS2 -&gt;</w:t>
      </w:r>
    </w:p>
    <w:p w14:paraId="4F425ADC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3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3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.....................................        .....................</w:t>
      </w:r>
    </w:p>
    <w:p w14:paraId="3FA4814A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3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3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 RAN                               :        :CN                 :</w:t>
      </w:r>
    </w:p>
    <w:p w14:paraId="2500C5C8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       .......       ......        : ...... :       .....       :</w:t>
      </w:r>
    </w:p>
    <w:p w14:paraId="29B05197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 |---| :     : |---| :     : |---| : :    : : |---| :   : |---| :</w:t>
      </w:r>
    </w:p>
    <w:p w14:paraId="6C36CFB7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 |NF1| : TN3 : | DU| : TN4 : | CU| : :TN1 : : | NF| :TN2: | NF| :</w:t>
      </w:r>
    </w:p>
    <w:p w14:paraId="0DCB92B9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 |---| : (FH): |---| : (MH): |---| : :(BH): : |---| :   : |---| :</w:t>
      </w:r>
    </w:p>
    <w:p w14:paraId="55C884C5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4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       :.....:       :.....:       : :....: :       :...:       :</w:t>
      </w:r>
    </w:p>
    <w:p w14:paraId="231FB2B9" w14:textId="29E9D39C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 :...................................:        :...................:</w:t>
      </w:r>
    </w:p>
    <w:p w14:paraId="12182B24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Legend</w:t>
      </w:r>
    </w:p>
    <w:p w14:paraId="443BC5F1" w14:textId="77777777" w:rsidR="009C08E7" w:rsidRPr="00A84385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lastRenderedPageBreak/>
        <w:t xml:space="preserve">    INS: IETF Network Slice</w:t>
      </w:r>
    </w:p>
    <w:p w14:paraId="44257B6D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FR"/>
          <w:rPrChange w:id="15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</w:rPr>
          </w:rPrChange>
        </w:rPr>
        <w:t xml:space="preserve">    </w:t>
      </w: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RS: RAN Slice</w:t>
      </w:r>
    </w:p>
    <w:p w14:paraId="6CFCEC5F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CS: Core Slice</w:t>
      </w:r>
    </w:p>
    <w:p w14:paraId="3E04E84E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FN: Fronthaul IETF network</w:t>
      </w:r>
    </w:p>
    <w:p w14:paraId="5D50D279" w14:textId="3A852926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MN: Midhaul IETF network</w:t>
      </w:r>
    </w:p>
    <w:p w14:paraId="00A75982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BH: Backhual IETF network</w:t>
      </w:r>
    </w:p>
    <w:p w14:paraId="2F2172C5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DU: Distributed Unit</w:t>
      </w:r>
    </w:p>
    <w:p w14:paraId="313CBF4B" w14:textId="77777777" w:rsidR="009C08E7" w:rsidRPr="00DE1AFF" w:rsidRDefault="009C08E7" w:rsidP="009C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1A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CU: Central Unit</w:t>
      </w:r>
    </w:p>
    <w:p w14:paraId="6B61D071" w14:textId="77777777" w:rsidR="009C08E7" w:rsidRPr="001634CF" w:rsidRDefault="009C08E7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349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29A8F" w14:textId="24C73BCE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datapath between NFs may be decomposed into two type</w:t>
      </w:r>
      <w:ins w:id="157" w:author="Rokui, Reza" w:date="2023-03-16T13:03:00Z"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>s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segments</w:t>
      </w:r>
    </w:p>
    <w:p w14:paraId="15F021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Orchestration domains:</w:t>
      </w:r>
    </w:p>
    <w:p w14:paraId="383136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DA5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TN Segment: The TN Segment provides connectivity between two sites</w:t>
      </w:r>
    </w:p>
    <w:p w14:paraId="4D9541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host NFs.  The realization of this segment is driven by the</w:t>
      </w:r>
    </w:p>
    <w:p w14:paraId="720F1F46" w14:textId="4C5928D1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IETF Network Slice Controller (NSC)</w:t>
      </w:r>
      <w:ins w:id="158" w:author="Rokui, Reza" w:date="2023-03-16T13:00:00Z"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(see </w:t>
        </w:r>
        <w:r w:rsidR="00B572DA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>[I-D.ietf-teas-ietf-network-slices]</w:t>
        </w:r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Transport Network</w:t>
      </w:r>
    </w:p>
    <w:p w14:paraId="492FBC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Orchestrator (</w:t>
      </w:r>
      <w:commentRangeStart w:id="159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TNO</w:t>
      </w:r>
      <w:commentRangeEnd w:id="159"/>
      <w:r w:rsidR="00B572DA">
        <w:rPr>
          <w:rStyle w:val="Marquedecommentaire"/>
        </w:rPr>
        <w:commentReference w:id="159"/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14:paraId="475160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60"/>
    </w:p>
    <w:p w14:paraId="17EA74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Local Segment: The Local segment either connects two NFs within a</w:t>
      </w:r>
    </w:p>
    <w:p w14:paraId="18842C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given site or connects a NF to the TN.  In the first case, the</w:t>
      </w:r>
    </w:p>
    <w:p w14:paraId="21AB97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realization of the segment is driven by the </w:t>
      </w:r>
      <w:commentRangeStart w:id="161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5G Orchestration</w:t>
      </w:r>
      <w:commentRangeEnd w:id="161"/>
      <w:r w:rsidR="00A43FB9">
        <w:rPr>
          <w:rStyle w:val="Marquedecommentaire"/>
        </w:rPr>
        <w:commentReference w:id="161"/>
      </w:r>
    </w:p>
    <w:p w14:paraId="4ECD6B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any involvement of the IETF NSC or TNO.  In the second</w:t>
      </w:r>
    </w:p>
    <w:p w14:paraId="39B3B1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case, the realization of this segment partially relies on the IETF</w:t>
      </w:r>
    </w:p>
    <w:p w14:paraId="3DB531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NSC/TNO for the configuration of the TN-side of the segment (e.g.,</w:t>
      </w:r>
    </w:p>
    <w:p w14:paraId="6B376B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configuration of the attachment circuit on a PE interface).</w:t>
      </w:r>
    </w:p>
    <w:p w14:paraId="481E8D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Generally, the Local Segment is a datapath local to a site with a</w:t>
      </w:r>
    </w:p>
    <w:p w14:paraId="571603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potential extension to reach the TN.  A site can be (but not</w:t>
      </w:r>
    </w:p>
    <w:p w14:paraId="028FBA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limited to): a Data Center (DC), a Point of Presence (PoP), a</w:t>
      </w:r>
    </w:p>
    <w:p w14:paraId="5EF6A5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Central Office (CO), or a virtualized infrastructure in a Public</w:t>
      </w:r>
    </w:p>
    <w:p w14:paraId="374B11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Cloud.</w:t>
      </w:r>
      <w:commentRangeEnd w:id="160"/>
      <w:r w:rsidR="00A43FB9">
        <w:rPr>
          <w:rStyle w:val="Marquedecommentaire"/>
        </w:rPr>
        <w:commentReference w:id="160"/>
      </w:r>
    </w:p>
    <w:p w14:paraId="55F451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802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more complex scenarios can be considered (for example,</w:t>
      </w:r>
    </w:p>
    <w:p w14:paraId="7D7A8B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adding an extra segmentation of TN or Local Segments).  Additionally,</w:t>
      </w:r>
    </w:p>
    <w:p w14:paraId="614356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sites can be of different types (such as Edge, Data Center, or Public</w:t>
      </w:r>
    </w:p>
    <w:p w14:paraId="6F5EE8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Cloud), each with specific network design, hardware dependencies,</w:t>
      </w:r>
    </w:p>
    <w:p w14:paraId="26F74A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management interface, and diverse networking technologies (e.g.,</w:t>
      </w:r>
    </w:p>
    <w:p w14:paraId="77FE60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MPLS, SRv6, VXLAN, or L2VPN vs.  L3VPN).  The objective of this</w:t>
      </w:r>
    </w:p>
    <w:p w14:paraId="74BCDB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is to clarify the scope of the Transport Network rather than</w:t>
      </w:r>
    </w:p>
    <w:p w14:paraId="0C420F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cover random technology or design combination.</w:t>
      </w:r>
    </w:p>
    <w:p w14:paraId="5D5EFF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485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92A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D49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F2F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DF9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A227B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6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6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 [Page 6]</w:t>
      </w:r>
    </w:p>
    <w:p w14:paraId="6FB9A73E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16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4051D8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EE025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2B4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152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realization of IETF Network Slices (i.e., connectivity with</w:t>
      </w:r>
    </w:p>
    <w:p w14:paraId="711C9A5D" w14:textId="799AC5CF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performance commitments</w:t>
      </w:r>
      <w:ins w:id="165" w:author="Rokui, Reza" w:date="2023-03-16T13:12:00Z">
        <w:r w:rsidR="0036398F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SLO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commentRangeStart w:id="166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applies to the TN Segments.  We consider</w:t>
      </w:r>
    </w:p>
    <w:p w14:paraId="715AE8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Local Segments as an extension of the connectivity of the RAN/CN</w:t>
      </w:r>
      <w:commentRangeEnd w:id="166"/>
      <w:r w:rsidR="0036398F">
        <w:rPr>
          <w:rStyle w:val="Marquedecommentaire"/>
        </w:rPr>
        <w:commentReference w:id="166"/>
      </w:r>
    </w:p>
    <w:p w14:paraId="4793AD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without slice-specific performances requirements by assuming</w:t>
      </w:r>
    </w:p>
    <w:p w14:paraId="077538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local infrastructure is overprovisioned and implements</w:t>
      </w:r>
    </w:p>
    <w:p w14:paraId="36F488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traditional QoS/Scheduling logic.</w:t>
      </w:r>
    </w:p>
    <w:p w14:paraId="5E2EAD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99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Also, since the TN domain can extend either to the CE or to the PE,</w:t>
      </w:r>
    </w:p>
    <w:p w14:paraId="41C151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introduce the term Edge Transport Node (ETN) to denote this</w:t>
      </w:r>
    </w:p>
    <w:p w14:paraId="3060E4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boundary.  The ETN is, therefore, a Transport node that stitches</w:t>
      </w:r>
    </w:p>
    <w:p w14:paraId="102EFC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Local Segments and TN Segments.  </w:t>
      </w:r>
      <w:commentRangeStart w:id="167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Note that depending on the design,</w:t>
      </w:r>
    </w:p>
    <w:p w14:paraId="758F28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placement of the Service Demarcation Point (SDP)</w:t>
      </w:r>
    </w:p>
    <w:p w14:paraId="101DBB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[I-D.ietf-teas-ietf-network-slices] may or may not be enforced on the</w:t>
      </w:r>
    </w:p>
    <w:p w14:paraId="5FAB6A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ETN itself.</w:t>
      </w:r>
      <w:commentRangeEnd w:id="167"/>
      <w:r w:rsidR="00EA0D90">
        <w:rPr>
          <w:rStyle w:val="Marquedecommentaire"/>
        </w:rPr>
        <w:commentReference w:id="167"/>
      </w:r>
    </w:p>
    <w:p w14:paraId="4E2B76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D3D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 is a representation of the </w:t>
      </w:r>
      <w:r w:rsidRPr="00EA0D90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168" w:author="Rokui, Reza" w:date="2023-03-16T13:26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end-to-end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datapath between NFs</w:t>
      </w:r>
    </w:p>
    <w:p w14:paraId="1DCA0D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Segments and ETNs (in practice PE or a managed CE), where</w:t>
      </w:r>
    </w:p>
    <w:p w14:paraId="6B76D16E" w14:textId="020C3414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69" w:author="Rokui, Reza" w:date="2023-03-16T20:30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applicable.</w:t>
      </w:r>
    </w:p>
    <w:p w14:paraId="2936A7D4" w14:textId="75DCF3A7" w:rsidR="0049252C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70" w:author="Rokui, Reza" w:date="2023-03-16T20:3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387C3C7D" w14:textId="5282F1B4" w:rsidR="0049252C" w:rsidRPr="0049252C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71" w:author="Rokui, Reza" w:date="2023-03-16T20:31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172" w:author="Rokui, Reza" w:date="2023-03-16T20:31:00Z">
            <w:rPr>
              <w:ins w:id="173" w:author="Rokui, Reza" w:date="2023-03-16T20:31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174" w:author="Rokui, Reza" w:date="2023-03-16T20:30:00Z">
        <w:r w:rsidRPr="0049252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75" w:author="Rokui, Reza" w:date="2023-03-16T20:3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Genera</w:t>
        </w:r>
      </w:ins>
      <w:ins w:id="176" w:author="Rokui, Reza" w:date="2023-03-16T20:31:00Z">
        <w:r w:rsidRPr="0049252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77" w:author="Rokui, Reza" w:date="2023-03-16T20:3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l comment on this picture:</w:t>
        </w:r>
      </w:ins>
    </w:p>
    <w:p w14:paraId="047F6AA6" w14:textId="073A33FA" w:rsidR="0049252C" w:rsidRPr="0049252C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78" w:author="Rokui, Reza" w:date="2023-03-16T20:31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179" w:author="Rokui, Reza" w:date="2023-03-16T20:31:00Z">
            <w:rPr>
              <w:ins w:id="180" w:author="Rokui, Reza" w:date="2023-03-16T20:31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181" w:author="Rokui, Reza" w:date="2023-03-16T20:31:00Z">
        <w:r w:rsidRPr="0049252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82" w:author="Rokui, Reza" w:date="2023-03-16T20:3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I have some reservation on this picture and dividing it into various segments. </w:t>
        </w:r>
      </w:ins>
    </w:p>
    <w:p w14:paraId="5EE8C17B" w14:textId="731BD501" w:rsidR="0049252C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83" w:author="Rokui, Reza" w:date="2023-03-16T20:32:00Z"/>
          <w:rFonts w:ascii="Courier New" w:eastAsia="Times New Roman" w:hAnsi="Courier New" w:cs="Courier New"/>
          <w:color w:val="000000"/>
          <w:sz w:val="20"/>
          <w:szCs w:val="20"/>
        </w:rPr>
      </w:pPr>
      <w:ins w:id="184" w:author="Rokui, Reza" w:date="2023-03-16T20:31:00Z">
        <w:r w:rsidRPr="0049252C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85" w:author="Rokui, Reza" w:date="2023-03-16T20:31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Question 1)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What is the connectivity bet</w:t>
        </w:r>
      </w:ins>
      <w:ins w:id="186" w:author="Rokui, Reza" w:date="2023-03-16T20:32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ween NF1 and NF2?</w:t>
        </w:r>
      </w:ins>
    </w:p>
    <w:p w14:paraId="699B00BD" w14:textId="77777777" w:rsidR="0049252C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87" w:author="Rokui, Reza" w:date="2023-03-16T20:33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79E65BD0" w14:textId="7C0A0C1C" w:rsidR="0049252C" w:rsidRPr="00D82998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88" w:author="Rokui, Reza" w:date="2023-03-16T20:33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189" w:author="Rokui, Reza" w:date="2023-03-16T20:35:00Z">
            <w:rPr>
              <w:ins w:id="190" w:author="Rokui, Reza" w:date="2023-03-16T20:33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191" w:author="Rokui, Reza" w:date="2023-03-16T20:33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92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L</w:t>
        </w:r>
      </w:ins>
      <w:ins w:id="193" w:author="Rokui, Reza" w:date="2023-03-16T20:32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94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et’s assume this picture shows N3 interface connectivity across backhaul between CU an</w:t>
        </w:r>
      </w:ins>
      <w:ins w:id="195" w:author="Rokui, Reza" w:date="2023-03-16T20:33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196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d UPF, i.e. </w:t>
        </w:r>
      </w:ins>
    </w:p>
    <w:p w14:paraId="7A1395FF" w14:textId="0AD9F3BF" w:rsidR="0049252C" w:rsidRPr="00D82998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97" w:author="Rokui, Reza" w:date="2023-03-16T20:33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198" w:author="Rokui, Reza" w:date="2023-03-16T20:35:00Z">
            <w:rPr>
              <w:ins w:id="199" w:author="Rokui, Reza" w:date="2023-03-16T20:33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200" w:author="Rokui, Reza" w:date="2023-03-16T20:33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01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ab/>
          <w:t>NF1 = CU</w:t>
        </w:r>
      </w:ins>
    </w:p>
    <w:p w14:paraId="66689D28" w14:textId="4A29ACDA" w:rsidR="0049252C" w:rsidRPr="00D82998" w:rsidRDefault="0049252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02" w:author="Rokui, Reza" w:date="2023-03-16T20:33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03" w:author="Rokui, Reza" w:date="2023-03-16T20:35:00Z">
            <w:rPr>
              <w:ins w:id="204" w:author="Rokui, Reza" w:date="2023-03-16T20:33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205" w:author="Rokui, Reza" w:date="2023-03-16T20:33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06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ab/>
          <w:t>NF2 = UPF</w:t>
        </w:r>
      </w:ins>
    </w:p>
    <w:p w14:paraId="3BD8FA97" w14:textId="1182FA38" w:rsidR="0049252C" w:rsidRPr="00D82998" w:rsidRDefault="00D829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07" w:author="Rokui, Reza" w:date="2023-03-16T20:34:00Z"/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08" w:author="Rokui, Reza" w:date="2023-03-16T20:35:00Z">
            <w:rPr>
              <w:ins w:id="209" w:author="Rokui, Reza" w:date="2023-03-16T20:34:00Z"/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ins w:id="210" w:author="Rokui, Reza" w:date="2023-03-16T20:33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11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What is the connec</w:t>
        </w:r>
      </w:ins>
      <w:ins w:id="212" w:author="Rokui, Reza" w:date="2023-03-16T20:34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13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tivity between NF1 and NF2? IMO this is “IETF network slice” but the pictures shows otherwise. </w:t>
        </w:r>
      </w:ins>
    </w:p>
    <w:p w14:paraId="68C5FF79" w14:textId="55527FAF" w:rsidR="00D82998" w:rsidRPr="001634CF" w:rsidRDefault="00D829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ins w:id="214" w:author="Rokui, Reza" w:date="2023-03-16T20:34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15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We need to discuss this since the whole draft is based on the assump</w:t>
        </w:r>
      </w:ins>
      <w:ins w:id="216" w:author="Rokui, Reza" w:date="2023-03-16T20:35:00Z">
        <w:r w:rsidRPr="00D82998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17" w:author="Rokui, Reza" w:date="2023-03-16T20:35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tion in this picture.</w:t>
        </w:r>
      </w:ins>
    </w:p>
    <w:p w14:paraId="484D68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9E2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18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SMO/Site           TN           SMO/Site</w:t>
      </w:r>
    </w:p>
    <w:p w14:paraId="623BCF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Orchestration   Orchestration   Orchestration</w:t>
      </w:r>
      <w:commentRangeEnd w:id="218"/>
      <w:r w:rsidR="00EA0D90">
        <w:rPr>
          <w:rStyle w:val="Marquedecommentaire"/>
        </w:rPr>
        <w:commentReference w:id="218"/>
      </w:r>
    </w:p>
    <w:p w14:paraId="2B865C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│               │               │</w:t>
      </w:r>
    </w:p>
    <w:p w14:paraId="5C8B7B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│               │               │</w:t>
      </w:r>
    </w:p>
    <w:p w14:paraId="6E0F89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┌ ─ ─ ─ ─ ┼ ┐      ┌ ─ ─ ─│─ ─ ─ ┐      ┌ ┼ ─ ─ ─ ─ ┐</w:t>
      </w:r>
    </w:p>
    <w:p w14:paraId="650B32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│               │               │</w:t>
      </w:r>
    </w:p>
    <w:p w14:paraId="7998E3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│   ┌──┐  ▼ │    ┌─┴─┐    ▼    ┌─┴─┐    │ ▼  ┌──┐   │</w:t>
      </w:r>
    </w:p>
    <w:p w14:paraId="7963F46F" w14:textId="563E1F25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│NF</w:t>
      </w:r>
      <w:ins w:id="219" w:author="Rokui, Reza" w:date="2023-03-16T13:05:00Z"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>1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├──────</w:t>
      </w:r>
      <w:del w:id="220" w:author="Rokui, Reza" w:date="2023-03-16T13:05:00Z">
        <w:r w:rsidRPr="001634CF" w:rsidDel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delText>─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──┤ETN├─────────┤ETN├─────────┤NF</w:t>
      </w:r>
      <w:ins w:id="221" w:author="Rokui, Reza" w:date="2023-03-16T13:05:00Z"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>2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</w:p>
    <w:p w14:paraId="0AA53F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│   └──┘    │    └─┬─┘Transport└─┬─┘    │    └──┘   │</w:t>
      </w:r>
    </w:p>
    <w:p w14:paraId="007B87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5G Site 1            Network            5G Site 2</w:t>
      </w:r>
    </w:p>
    <w:p w14:paraId="1DFEC2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└ ─ ─ ─ ─ ─ ┘      └ ─ ─ ─ ─ ─ ─ ┘      └ ─ ─ ─ ─ ─ ┘</w:t>
      </w:r>
    </w:p>
    <w:p w14:paraId="516E6A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└─────────┘   └─────────┘   └─────────┘</w:t>
      </w:r>
    </w:p>
    <w:p w14:paraId="13FECC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Local          TN           Local</w:t>
      </w:r>
    </w:p>
    <w:p w14:paraId="30EC60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Segment       Segment       Segment</w:t>
      </w:r>
    </w:p>
    <w:p w14:paraId="773CDD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569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■─────────────■</w:t>
      </w:r>
    </w:p>
    <w:p w14:paraId="517182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IETF Network Slice</w:t>
      </w:r>
    </w:p>
    <w:p w14:paraId="0AAFD7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2BF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─────────────────────────────────────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</w:p>
    <w:p w14:paraId="13CEADEC" w14:textId="5E153B1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22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49252C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223" w:author="Rokui, Reza" w:date="2023-03-16T20:30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End-to-end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datapath between NF</w:t>
      </w:r>
      <w:ins w:id="224" w:author="Rokui, Reza" w:date="2023-03-16T13:05:00Z">
        <w:r w:rsidR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t>1 and NF2</w:t>
        </w:r>
      </w:ins>
      <w:del w:id="225" w:author="Rokui, Reza" w:date="2023-03-16T13:05:00Z">
        <w:r w:rsidRPr="001634CF" w:rsidDel="00B572DA">
          <w:rPr>
            <w:rFonts w:ascii="Courier New" w:eastAsia="Times New Roman" w:hAnsi="Courier New" w:cs="Courier New"/>
            <w:color w:val="000000"/>
            <w:sz w:val="20"/>
            <w:szCs w:val="20"/>
          </w:rPr>
          <w:delText>s</w:delText>
        </w:r>
      </w:del>
      <w:commentRangeEnd w:id="222"/>
      <w:r w:rsidR="00A43FB9">
        <w:rPr>
          <w:rStyle w:val="Marquedecommentaire"/>
        </w:rPr>
        <w:commentReference w:id="222"/>
      </w:r>
    </w:p>
    <w:p w14:paraId="7AF303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41F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Figure 1: Segmentation of </w:t>
      </w:r>
      <w:commentRangeStart w:id="226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the NF-NF Datapath</w:t>
      </w:r>
      <w:commentRangeEnd w:id="226"/>
      <w:r w:rsidR="00814F2E">
        <w:rPr>
          <w:rStyle w:val="Marquedecommentaire"/>
        </w:rPr>
        <w:commentReference w:id="226"/>
      </w:r>
    </w:p>
    <w:p w14:paraId="658D5C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1B3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NFs may also be placed in the same site and interconnected via a</w:t>
      </w:r>
    </w:p>
    <w:p w14:paraId="712689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Local Segment.  In such a case, there is no TN Segment (i.e., no</w:t>
      </w:r>
    </w:p>
    <w:p w14:paraId="6E75E0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Network Node is present in the datapath).</w:t>
      </w:r>
    </w:p>
    <w:p w14:paraId="3B2D73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4F1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C13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75D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C7C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B87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07413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2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2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 [Page 7]</w:t>
      </w:r>
    </w:p>
    <w:p w14:paraId="29F1BDDE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2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3A0DB3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AB11A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CD9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3C3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SMO/Site</w:t>
      </w:r>
    </w:p>
    <w:p w14:paraId="1A7885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Orchestration</w:t>
      </w:r>
    </w:p>
    <w:p w14:paraId="1CB82D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│</w:t>
      </w:r>
    </w:p>
    <w:p w14:paraId="60B72A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│</w:t>
      </w:r>
    </w:p>
    <w:p w14:paraId="6DE71D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┌ ─ ─ ─ ─ ─ ─ ─ ─ ─ ─ ─ ─ ┼ ─ ─ ─ ─ ─ ─ ─ ─ ─ ─ ─ ─ ┐</w:t>
      </w:r>
    </w:p>
    <w:p w14:paraId="5651D1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│</w:t>
      </w:r>
    </w:p>
    <w:p w14:paraId="1BE34A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│   ┌──┐                  ▼                  ┌──┐   │</w:t>
      </w:r>
    </w:p>
    <w:p w14:paraId="79BC61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│NF├─────────────────────────────────────┤NF│</w:t>
      </w:r>
    </w:p>
    <w:p w14:paraId="4AEA86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│   └──┘                                     └──┘   │</w:t>
      </w:r>
    </w:p>
    <w:p w14:paraId="222838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5G Site</w:t>
      </w:r>
    </w:p>
    <w:p w14:paraId="7C1D3B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└ ─ ─ ─ ─ ─ ─ ─ ─ ─ ─ ─ ─ ─ ─ ─ ─ ─ ─ ─ ─ ─ ─ ─ ─ ─ ┘</w:t>
      </w:r>
    </w:p>
    <w:p w14:paraId="088783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└─────────────────────────────────────┘</w:t>
      </w:r>
    </w:p>
    <w:p w14:paraId="51B9ED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Local Segment</w:t>
      </w:r>
    </w:p>
    <w:p w14:paraId="64CE63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C83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─────────────────────────────────────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</w:p>
    <w:p w14:paraId="470178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End-to-end datapath between NFs</w:t>
      </w:r>
    </w:p>
    <w:p w14:paraId="1E7477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328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Figure 2: NF-to-NF Datapath within the Same Site</w:t>
      </w:r>
    </w:p>
    <w:p w14:paraId="60DEBD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E14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 provides samples to illustrate the different realizations of</w:t>
      </w:r>
    </w:p>
    <w:p w14:paraId="09041B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Local and TN Segments, as well the SDPs:</w:t>
      </w:r>
    </w:p>
    <w:p w14:paraId="7DAF64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81E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Layer 2 vs. Layer 3 Local Segment: The Local Segment can</w:t>
      </w:r>
    </w:p>
    <w:p w14:paraId="4E73C9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interconnect the NF and the ETN thanks to a unique VLAN/LAN with</w:t>
      </w:r>
    </w:p>
    <w:p w14:paraId="4B0A3E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intermediate routing hop (the simplest example is an NF</w:t>
      </w:r>
    </w:p>
    <w:p w14:paraId="630278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directly connected to a PE): A1, A2, A3, and A4.  Alternatively,</w:t>
      </w:r>
    </w:p>
    <w:p w14:paraId="70D419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NF interfaces may be attached in a different VLAN/LAN than the</w:t>
      </w:r>
    </w:p>
    <w:p w14:paraId="13E67D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ETN interface assuming some additional local routing capabilities</w:t>
      </w:r>
    </w:p>
    <w:p w14:paraId="0C7190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between the ETN and the NF (e.g., CE, IP Fabric): B1, B2, B3, and</w:t>
      </w:r>
    </w:p>
    <w:p w14:paraId="7BBF63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B4.</w:t>
      </w:r>
    </w:p>
    <w:p w14:paraId="786253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2A4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ETN: It can be either a PE (A3, A4, B3, and B4) or a CE if it is</w:t>
      </w:r>
    </w:p>
    <w:p w14:paraId="1F16B2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managed by the TN Orchestration (A1, A2, B1, and B2).</w:t>
      </w:r>
    </w:p>
    <w:p w14:paraId="44CD18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A21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SDP: It can be located in many places as per Section b 4.2 of</w:t>
      </w:r>
    </w:p>
    <w:p w14:paraId="6A5722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[I-D.ietf-teas-ietf-network-slices]: A1/B1 for case (1), A2/B2 for</w:t>
      </w:r>
    </w:p>
    <w:p w14:paraId="2BCACC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 (2), A3/B3 for case (3), and A4/B4 for case (4).</w:t>
      </w:r>
    </w:p>
    <w:p w14:paraId="1E1E66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67A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Redundancy/Scale-out: No example of redundancy/multihoming/scale-</w:t>
      </w:r>
    </w:p>
    <w:p w14:paraId="1DE6945E" w14:textId="59117E4A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 is provided for the </w:t>
      </w:r>
      <w:ins w:id="230" w:author="Rokui, Reza" w:date="2023-03-16T13:39:00Z">
        <w:r w:rsidR="002D37F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simplicity’s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sake</w:t>
      </w:r>
      <w:del w:id="231" w:author="Rokui, Reza" w:date="2023-03-16T13:40:00Z">
        <w:r w:rsidRPr="001634CF" w:rsidDel="002D37FC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of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del w:id="232" w:author="Rokui, Reza" w:date="2023-03-16T13:33:00Z">
        <w:r w:rsidRPr="001634CF" w:rsidDel="002D37FC">
          <w:rPr>
            <w:rFonts w:ascii="Courier New" w:eastAsia="Times New Roman" w:hAnsi="Courier New" w:cs="Courier New"/>
            <w:color w:val="000000"/>
            <w:sz w:val="20"/>
            <w:szCs w:val="20"/>
          </w:rPr>
          <w:delText>simplicification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.  Nonetheless,</w:t>
      </w:r>
    </w:p>
    <w:p w14:paraId="31D68B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node/NF can be represented by multiple instances (e.g.,</w:t>
      </w:r>
    </w:p>
    <w:p w14:paraId="0EB0A8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multiple containers in a cloud architecture).</w:t>
      </w:r>
    </w:p>
    <w:p w14:paraId="42992D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A6A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F31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Local Segment              Transport Network</w:t>
      </w:r>
    </w:p>
    <w:p w14:paraId="7496F8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 ─ ─ ─ ─</w:t>
      </w:r>
    </w:p>
    <w:p w14:paraId="5EB747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90E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┌─────────────────── ─ ─ ─ ┐</w:t>
      </w:r>
    </w:p>
    <w:p w14:paraId="65CAD9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│ Site Type A1        │      │</w:t>
      </w:r>
    </w:p>
    <w:p w14:paraId="31F568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           │    ┌─■──┐    ┌────┐      .      │</w:t>
      </w:r>
    </w:p>
    <w:p w14:paraId="2EC105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├───────────────────┤ CE ├────┤ PE ├─────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3DEA2D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           │    └─┬──┘    └────┘    ;   :    │</w:t>
      </w:r>
    </w:p>
    <w:p w14:paraId="5BEC69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   ;   :</w:t>
      </w:r>
    </w:p>
    <w:p w14:paraId="17A073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│                ;     :   │</w:t>
      </w:r>
    </w:p>
    <w:p w14:paraId="017E2C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A2        │      │                │     │</w:t>
      </w:r>
    </w:p>
    <w:p w14:paraId="6073DA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           │ ┌────┤       ┌────┐   │     │   │</w:t>
      </w:r>
    </w:p>
    <w:p w14:paraId="5787DA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├────────────────┤ CE ■───────┤ PE ├───│     │</w:t>
      </w:r>
    </w:p>
    <w:p w14:paraId="11D680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           │ └────┤       └────┘   ;     :   │</w:t>
      </w:r>
    </w:p>
    <w:p w14:paraId="6D1413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 ; ┌───┐ :</w:t>
      </w:r>
    </w:p>
    <w:p w14:paraId="3649FD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│               │ │ P │ │  │</w:t>
      </w:r>
    </w:p>
    <w:p w14:paraId="4F8F85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A3        │      │               │ └───┘ │</w:t>
      </w:r>
    </w:p>
    <w:p w14:paraId="5008E8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           │      ├────┐          │       │  │</w:t>
      </w:r>
    </w:p>
    <w:p w14:paraId="00C144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├─────────────────────■ PE ├──────────│       │</w:t>
      </w:r>
    </w:p>
    <w:p w14:paraId="11753B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           │      ├────┘          │       │  │</w:t>
      </w:r>
    </w:p>
    <w:p w14:paraId="598316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 │       │</w:t>
      </w:r>
    </w:p>
    <w:p w14:paraId="14FCCC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│               │       │  │</w:t>
      </w:r>
    </w:p>
    <w:p w14:paraId="4149B7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A4        │      │               ;       :</w:t>
      </w:r>
    </w:p>
    <w:p w14:paraId="441854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           │    ┌─■──┐           ;         : │</w:t>
      </w:r>
    </w:p>
    <w:p w14:paraId="74712E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├───────────────────┤ PE ├───────────│  ┌───┐  │</w:t>
      </w:r>
    </w:p>
    <w:p w14:paraId="34FF4C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           │    └─┬──┘           │  │ P │  │ │</w:t>
      </w:r>
    </w:p>
    <w:p w14:paraId="4126F7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│  └───┘  │</w:t>
      </w:r>
    </w:p>
    <w:p w14:paraId="331724AC" w14:textId="77777777" w:rsidR="002D37FC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7580092D" w14:textId="77777777" w:rsidR="002D37FC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251D9E74" w14:textId="77777777" w:rsidR="002D37FC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CCCB4" w14:textId="77777777" w:rsidR="002D37FC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5905F" w14:textId="77777777" w:rsidR="002D37FC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C8B9E" w14:textId="77777777" w:rsidR="002D37FC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B251B" w14:textId="77777777" w:rsidR="002D37FC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6A03F" w14:textId="19254D55" w:rsidR="001634CF" w:rsidRPr="001634CF" w:rsidRDefault="002D37FC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1634CF"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┌─────────────────────┐      │              │         │ │</w:t>
      </w:r>
    </w:p>
    <w:p w14:paraId="409E4B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B1.───.   │      │              │         │</w:t>
      </w:r>
    </w:p>
    <w:p w14:paraId="13B9E9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,'     `. │      │              │         │ │</w:t>
      </w:r>
    </w:p>
    <w:p w14:paraId="5E41F0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;  Local  :│      │              │         │</w:t>
      </w:r>
    </w:p>
    <w:p w14:paraId="22C10C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│ Routing ││    ┌─■──┐    ┌────┐ │         │ │</w:t>
      </w:r>
    </w:p>
    <w:p w14:paraId="62F8EF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├───┤ managed ├─────┤ CE ├────┤ PE ├─┤         │</w:t>
      </w:r>
    </w:p>
    <w:p w14:paraId="030B96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: by SMO  ;│    └─┬──┘    └────┘ │         │ │</w:t>
      </w:r>
    </w:p>
    <w:p w14:paraId="6E9953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   │              │         │</w:t>
      </w:r>
    </w:p>
    <w:p w14:paraId="0B26A0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`.   ,'  │      │              │  ┌───┐  │ │</w:t>
      </w:r>
    </w:p>
    <w:p w14:paraId="63F9E7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  `─'    │      │              │  │ P │  │</w:t>
      </w:r>
    </w:p>
    <w:p w14:paraId="052EC1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│  └───┘  │ │</w:t>
      </w:r>
    </w:p>
    <w:p w14:paraId="6DD4FE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│              │         │</w:t>
      </w:r>
    </w:p>
    <w:p w14:paraId="1F4283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B2.───.   │      │              │         │ │</w:t>
      </w:r>
    </w:p>
    <w:p w14:paraId="55B90B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,'     `. │      │              │         │</w:t>
      </w:r>
    </w:p>
    <w:p w14:paraId="370190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;  Local  :│      │              │         │ │</w:t>
      </w:r>
    </w:p>
    <w:p w14:paraId="521F3D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│ Routing ││ ┌────┤       ┌────┐ │         │</w:t>
      </w:r>
    </w:p>
    <w:p w14:paraId="139217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├───┤ managed ├──┤ CE ■───────┤ PE ├─┤         │ │</w:t>
      </w:r>
    </w:p>
    <w:p w14:paraId="668EB9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: by SMO  ;│ └────┤       └────┘ │         │</w:t>
      </w:r>
    </w:p>
    <w:p w14:paraId="0C5F683F" w14:textId="7300E332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│              │         │ │</w:t>
      </w:r>
    </w:p>
    <w:p w14:paraId="432EF7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`.   ,'  │      │              │  ┌───┐  │</w:t>
      </w:r>
    </w:p>
    <w:p w14:paraId="15AD6632" w14:textId="7226BD20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  `─'    │      │              │  │ P │  │ │</w:t>
      </w:r>
    </w:p>
    <w:p w14:paraId="383641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│  └───┘  │</w:t>
      </w:r>
    </w:p>
    <w:p w14:paraId="1481E4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│              │         │ │</w:t>
      </w:r>
    </w:p>
    <w:p w14:paraId="5631C3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B3.───.   │      │              :         ;</w:t>
      </w:r>
    </w:p>
    <w:p w14:paraId="4E2D0F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,'     `. │      │               :       ;  │</w:t>
      </w:r>
    </w:p>
    <w:p w14:paraId="31AFF6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;  Local  :│      │               │       │</w:t>
      </w:r>
    </w:p>
    <w:p w14:paraId="46925E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│ ┌────┐   │ Routing ││      ├────┐          │       │  │</w:t>
      </w:r>
    </w:p>
    <w:p w14:paraId="7838C3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├───┤ managed ├───────■ PE ├──────────│       │</w:t>
      </w:r>
    </w:p>
    <w:p w14:paraId="34AE3E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: by SMO  ;│      ├────┘          │       │  │</w:t>
      </w:r>
    </w:p>
    <w:p w14:paraId="1BAB67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   │               │       │</w:t>
      </w:r>
    </w:p>
    <w:p w14:paraId="19A238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`.   ,'  │      │               │ ┌───┐ │  │</w:t>
      </w:r>
    </w:p>
    <w:p w14:paraId="7F5CDE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  `─'    │      │               │ │ P │ │</w:t>
      </w:r>
    </w:p>
    <w:p w14:paraId="28C395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│               : └───┘ ;  │</w:t>
      </w:r>
    </w:p>
    <w:p w14:paraId="72578B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┌─────────────────────┐      │                :     ;</w:t>
      </w:r>
    </w:p>
    <w:p w14:paraId="239760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Site Type B4.───.   │      │                │     │   │</w:t>
      </w:r>
    </w:p>
    <w:p w14:paraId="0153FB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,'     `. │      │                │     │</w:t>
      </w:r>
    </w:p>
    <w:p w14:paraId="0DD3C5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;  Local  :│      │                │     │   │</w:t>
      </w:r>
    </w:p>
    <w:p w14:paraId="104C58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┌────┐   │ Routing ││    ┌─■──┐             :     ;</w:t>
      </w:r>
    </w:p>
    <w:p w14:paraId="5BEA2B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│ NF │───┤ managed ├─────┤ PE ├──────────────:   ;    │</w:t>
      </w:r>
    </w:p>
    <w:p w14:paraId="419E34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└────┘   : by SMO  ;│    └─┬──┘              │   │</w:t>
      </w:r>
    </w:p>
    <w:p w14:paraId="6D3E60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   │                 :   ;    │</w:t>
      </w:r>
    </w:p>
    <w:p w14:paraId="0D1A79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`.   ,'  │      │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4BA9D1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         `─'    │      │                   '      │</w:t>
      </w:r>
    </w:p>
    <w:p w14:paraId="4CDFD2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└─────────────────────┘      └──────────────────── ─ ─ ─</w:t>
      </w:r>
    </w:p>
    <w:p w14:paraId="418BB0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E0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├───────────────┤</w:t>
      </w:r>
    </w:p>
    <w:p w14:paraId="27E329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ETN</w:t>
      </w:r>
    </w:p>
    <w:p w14:paraId="50C9E1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E7E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■ Service Demarcation Point</w:t>
      </w:r>
    </w:p>
    <w:p w14:paraId="51AE32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609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Figure 3: Examples of various combinations of Local Segments,</w:t>
      </w:r>
    </w:p>
    <w:p w14:paraId="082B58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ETN, and SDP</w:t>
      </w:r>
    </w:p>
    <w:p w14:paraId="01F297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BE9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3.2.2.  Orchestration of Local Segment Terminations at ETNs</w:t>
      </w:r>
    </w:p>
    <w:p w14:paraId="42590B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AE2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interconnection between </w:t>
      </w:r>
      <w:commentRangeStart w:id="233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5G site </w:t>
      </w:r>
      <w:commentRangeEnd w:id="233"/>
      <w:r w:rsidR="007A2A70">
        <w:rPr>
          <w:rStyle w:val="Marquedecommentaire"/>
        </w:rPr>
        <w:commentReference w:id="233"/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and the Transport Network is</w:t>
      </w:r>
    </w:p>
    <w:p w14:paraId="3B74E5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made up of shared networking resources.  More precisely, the Local</w:t>
      </w:r>
    </w:p>
    <w:p w14:paraId="0E9ADC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Segment terminates to an interface of the ETN, which must be</w:t>
      </w:r>
    </w:p>
    <w:p w14:paraId="6613D4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configured with consistent dataplane network information (e.g., VLAN-</w:t>
      </w:r>
    </w:p>
    <w:p w14:paraId="21DD12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 and IP addresses/subnets).  Hence, the realization of this</w:t>
      </w:r>
    </w:p>
    <w:p w14:paraId="392B94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interconnection requires a coordination between the Service</w:t>
      </w:r>
    </w:p>
    <w:p w14:paraId="57E8A4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Management and Orchestration (SMO) and the Transport Orchestration</w:t>
      </w:r>
    </w:p>
    <w:p w14:paraId="12EAA4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 NSC).  In this document, and aligned with [RFC8969], we assume</w:t>
      </w:r>
    </w:p>
    <w:p w14:paraId="4EAAF1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this coordination is based upon standard YANG data models and</w:t>
      </w:r>
    </w:p>
    <w:p w14:paraId="0EF431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APIs (more details in further sections).</w:t>
      </w:r>
    </w:p>
    <w:p w14:paraId="49108583" w14:textId="4C3753AE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4" w:author="Rokui, Reza" w:date="2023-03-16T13:48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01920BF6" w14:textId="0E45DB30" w:rsidR="007A2A70" w:rsidRPr="007A2A70" w:rsidRDefault="007A2A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35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36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General comment on Figure 4</w:t>
      </w:r>
    </w:p>
    <w:p w14:paraId="28F688AC" w14:textId="7184F590" w:rsidR="007A2A70" w:rsidRPr="007A2A70" w:rsidRDefault="007A2A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37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del w:id="238" w:author="Rokui, Reza" w:date="2023-03-16T13:52:00Z">
        <w:r w:rsidRPr="007A2A70" w:rsidDel="0072103A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39" w:author="Rokui, Reza" w:date="2023-03-16T13:52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delText xml:space="preserve">If this example meant to be a comprehensive example, </w:delText>
        </w:r>
      </w:del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40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how </w:t>
      </w:r>
      <w:ins w:id="241" w:author="Rokui, Reza" w:date="2023-03-16T13:52:00Z">
        <w:r w:rsidR="0072103A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>does t</w:t>
        </w:r>
      </w:ins>
      <w:ins w:id="242" w:author="Rokui, Reza" w:date="2023-03-16T13:53:00Z">
        <w:r w:rsidR="0072103A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>his example</w:t>
        </w:r>
      </w:ins>
      <w:del w:id="243" w:author="Rokui, Reza" w:date="2023-03-16T13:52:00Z">
        <w:r w:rsidRPr="007A2A70" w:rsidDel="0072103A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44" w:author="Rokui, Reza" w:date="2023-03-16T13:52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delText>it</w:delText>
        </w:r>
      </w:del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45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relate</w:t>
      </w:r>
      <w:del w:id="246" w:author="Rokui, Reza" w:date="2023-03-16T13:53:00Z">
        <w:r w:rsidRPr="007A2A70" w:rsidDel="0072103A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47" w:author="Rokui, Reza" w:date="2023-03-16T13:52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delText>s</w:delText>
        </w:r>
      </w:del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48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to framework picture</w:t>
      </w:r>
      <w:ins w:id="249" w:author="Rokui, Reza" w:date="2023-03-16T13:53:00Z">
        <w:r w:rsidR="0072103A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 xml:space="preserve"> below</w:t>
        </w:r>
      </w:ins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50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? i.e. what is “Customer higher level” and “network controller”? and how they relate to TN and SMO </w:t>
      </w:r>
      <w:del w:id="251" w:author="Rokui, Reza" w:date="2023-03-16T13:52:00Z">
        <w:r w:rsidRPr="007A2A70" w:rsidDel="007A2A70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  <w:rPrChange w:id="252" w:author="Rokui, Reza" w:date="2023-03-16T13:52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delText>Orchetration</w:delText>
        </w:r>
      </w:del>
      <w:ins w:id="253" w:author="Rokui, Reza" w:date="2023-03-16T13:52:00Z">
        <w:r w:rsidRPr="007A2A70">
          <w:rPr>
            <w:rFonts w:ascii="Courier New" w:eastAsia="Times New Roman" w:hAnsi="Courier New" w:cs="Courier New"/>
            <w:color w:val="000000"/>
            <w:sz w:val="20"/>
            <w:szCs w:val="20"/>
            <w:highlight w:val="yellow"/>
          </w:rPr>
          <w:t>Orchestration</w:t>
        </w:r>
      </w:ins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54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?</w:t>
      </w:r>
    </w:p>
    <w:p w14:paraId="4E133026" w14:textId="4CB368B9" w:rsidR="007A2A70" w:rsidRPr="007A2A70" w:rsidRDefault="007A2A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55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56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Also what is the definition of IETF Network Slice in figure-4?</w:t>
      </w:r>
    </w:p>
    <w:p w14:paraId="19C561CB" w14:textId="4B021DB3" w:rsidR="007A2A70" w:rsidRPr="007A2A70" w:rsidRDefault="007A2A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57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7A2A7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rPrChange w:id="258" w:author="Rokui, Reza" w:date="2023-03-16T13:5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Where are SDPs?</w:t>
      </w:r>
    </w:p>
    <w:p w14:paraId="49FD4368" w14:textId="4CA5EB40" w:rsidR="007A2A70" w:rsidRDefault="007A2A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9" w:author="Rokui, Reza" w:date="2023-03-16T13:52:00Z"/>
          <w:rFonts w:ascii="Courier New" w:eastAsia="Times New Roman" w:hAnsi="Courier New" w:cs="Courier New"/>
          <w:color w:val="000000"/>
          <w:sz w:val="20"/>
          <w:szCs w:val="20"/>
        </w:rPr>
      </w:pPr>
      <w:ins w:id="260" w:author="Rokui, Reza" w:date="2023-03-16T13:49:00Z">
        <w:r w:rsidRPr="007A2A70">
          <w:rPr>
            <w:rFonts w:ascii="Courier New" w:eastAsia="Times New Roman" w:hAnsi="Courier New" w:cs="Courier New"/>
            <w:noProof/>
            <w:color w:val="000000"/>
            <w:sz w:val="20"/>
            <w:szCs w:val="20"/>
            <w:highlight w:val="yellow"/>
            <w:rPrChange w:id="261" w:author="Rokui, Reza" w:date="2023-03-16T13:52:00Z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rPrChange>
          </w:rPr>
          <w:drawing>
            <wp:inline distT="0" distB="0" distL="0" distR="0" wp14:anchorId="64B39EDA" wp14:editId="2ED73589">
              <wp:extent cx="2694726" cy="1714721"/>
              <wp:effectExtent l="0" t="0" r="0" b="0"/>
              <wp:docPr id="1" name="Picture 1" descr="Table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able&#10;&#10;Description automatically generated with low confidence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4953" cy="1721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3EDEB4" w14:textId="77777777" w:rsidR="007A2A70" w:rsidRPr="001634CF" w:rsidRDefault="007A2A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EC2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4 is a basic example of a Layer 3 CE-PE link realization with</w:t>
      </w:r>
    </w:p>
    <w:p w14:paraId="11D71A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shared network resources, such as VLAN-ID and IP prefixes, which must</w:t>
      </w:r>
    </w:p>
    <w:p w14:paraId="042D41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passed between Orchestrators via the Network Slice Service</w:t>
      </w:r>
    </w:p>
    <w:p w14:paraId="57417E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992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33C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C8A72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6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6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[Page 10]</w:t>
      </w:r>
    </w:p>
    <w:p w14:paraId="10280DA9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6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6BA0C2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1523B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450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609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 ([I-D.ietf-teas-ietf-network-slice-nbi-yang]) or an</w:t>
      </w:r>
    </w:p>
    <w:p w14:paraId="556788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Attachement Circuit Service Interface</w:t>
      </w:r>
    </w:p>
    <w:p w14:paraId="7FEED0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([I-D.boro-opsawg-teas-attachment-circuit]).</w:t>
      </w:r>
    </w:p>
    <w:p w14:paraId="07BD11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0A2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Datapath network resources (e.g., VLAN-IDs or IP</w:t>
      </w:r>
    </w:p>
    <w:p w14:paraId="4559A2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prefixes) exchanged via </w:t>
      </w:r>
      <w:commentRangeStart w:id="265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SMO-NSC interface (NSI)</w:t>
      </w:r>
      <w:commentRangeEnd w:id="265"/>
      <w:r w:rsidR="00016045">
        <w:rPr>
          <w:rStyle w:val="Marquedecommentaire"/>
        </w:rPr>
        <w:commentReference w:id="265"/>
      </w:r>
    </w:p>
    <w:p w14:paraId="1AC078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90B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66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┌ ─ ─ ─ ─ ─ ─ ┐                ┌ ─ ─ ─ ─ ─ ─ ┐</w:t>
      </w:r>
    </w:p>
    <w:p w14:paraId="0FCBAD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TN</w:t>
      </w:r>
    </w:p>
    <w:p w14:paraId="13CD07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│             │                │Orchestration│</w:t>
      </w:r>
    </w:p>
    <w:p w14:paraId="3BA2FC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SMO / Site     IETF APIs/DM</w:t>
      </w:r>
    </w:p>
    <w:p w14:paraId="76C43A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│Orchestration│ 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IETF NSC   │</w:t>
      </w:r>
    </w:p>
    <w:p w14:paraId="60F346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─ ─ ─ ─ ─ ─ ─                  ─ ─ ─ ─ ─ ─ ─</w:t>
      </w:r>
      <w:commentRangeEnd w:id="266"/>
      <w:r w:rsidR="007A2A70">
        <w:rPr>
          <w:rStyle w:val="Marquedecommentaire"/>
        </w:rPr>
        <w:commentReference w:id="266"/>
      </w:r>
    </w:p>
    <w:p w14:paraId="6FD753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                        │</w:t>
      </w:r>
    </w:p>
    <w:p w14:paraId="329C26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                        │</w:t>
      </w:r>
    </w:p>
    <w:p w14:paraId="2B7241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 ─ ─ ─ ─ ─ ─ ─ ┼ ┐                    ┌ ┼ ─ ─ ─ ─ ─ ─ ─ ┐</w:t>
      </w:r>
    </w:p>
    <w:p w14:paraId="595615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▼                        ▼</w:t>
      </w:r>
    </w:p>
    <w:p w14:paraId="5693FF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┌──┐      ┌──┐.1│    192.0.2.0/31    │.0┌──┐           │</w:t>
      </w:r>
    </w:p>
    <w:p w14:paraId="06D04D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│NF├──────┤CE├──────────────────────────┤PE│</w:t>
      </w:r>
    </w:p>
    <w:p w14:paraId="0028B1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└──┘      └──┘  │      VLAN 100      │  └──┘           │</w:t>
      </w:r>
    </w:p>
    <w:p w14:paraId="343919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Site</w:t>
      </w:r>
    </w:p>
    <w:p w14:paraId="0D85C7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  │                    │        TN       │</w:t>
      </w:r>
    </w:p>
    <w:p w14:paraId="604EF0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─ ─ ─ ─ ─ ─ ─ ─ ─                      ─ ─ ─ ─ ─ ─ ─ ─ ─</w:t>
      </w:r>
    </w:p>
    <w:p w14:paraId="4F6457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B07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└────────────────────────────────────┘</w:t>
      </w:r>
    </w:p>
    <w:p w14:paraId="3FF951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Local Segment</w:t>
      </w:r>
    </w:p>
    <w:p w14:paraId="5AB705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5B7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Figure 4: An Example of Data Exchange</w:t>
      </w:r>
    </w:p>
    <w:p w14:paraId="05698C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1EA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allocation of these resources (e.g., VLAN-IDs or IP</w:t>
      </w:r>
    </w:p>
    <w:p w14:paraId="3EFE8E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prefixes) can be either managed by the SMO or the Transport Network.</w:t>
      </w:r>
    </w:p>
    <w:p w14:paraId="46B0F9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other words, the initial SMO request for the creation of a new</w:t>
      </w:r>
    </w:p>
    <w:p w14:paraId="0E4DF7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on a given 5G site may or may not include all</w:t>
      </w:r>
    </w:p>
    <w:p w14:paraId="60115D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resources.  In the latter case, this information is exchanged</w:t>
      </w:r>
    </w:p>
    <w:p w14:paraId="15309F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second step.</w:t>
      </w:r>
    </w:p>
    <w:p w14:paraId="0550B5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C8B5D" w14:textId="2F9B1C7A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3.3.  </w:t>
      </w:r>
      <w:commentRangeStart w:id="267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5G </w:t>
      </w:r>
      <w:ins w:id="268" w:author="Rokui, Reza" w:date="2023-03-16T13:54:00Z">
        <w:r w:rsidR="00786362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to IETF Network Slice Mapping</w:t>
      </w:r>
      <w:commentRangeEnd w:id="267"/>
      <w:r w:rsidR="00016045">
        <w:rPr>
          <w:rStyle w:val="Marquedecommentaire"/>
        </w:rPr>
        <w:commentReference w:id="267"/>
      </w:r>
    </w:p>
    <w:p w14:paraId="078B18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406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multiple options to map a 5G network slice to IETF Network</w:t>
      </w:r>
    </w:p>
    <w:p w14:paraId="12B2CC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Slices:</w:t>
      </w:r>
    </w:p>
    <w:p w14:paraId="7052C5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D1B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1 to N: A single 5G Network Slice can map to multiple IETF Network</w:t>
      </w:r>
    </w:p>
    <w:p w14:paraId="1ECF5C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Slices (1 to N).  One example of such a case is the separation of</w:t>
      </w:r>
    </w:p>
    <w:p w14:paraId="142A4D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5G Control Plane and User Plane: this use case is represented</w:t>
      </w:r>
    </w:p>
    <w:p w14:paraId="35E338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Figure 5 where a slice (EMBB) is deployed with a separation of</w:t>
      </w:r>
    </w:p>
    <w:p w14:paraId="6904A1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Plane and Control Plane at the TN.</w:t>
      </w:r>
    </w:p>
    <w:p w14:paraId="71AEA2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855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C70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A0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012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994B2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6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7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[Page 11]</w:t>
      </w:r>
    </w:p>
    <w:p w14:paraId="0C0A29EA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7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7CF6A0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C835A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C30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CD3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N to 1: Multiple 5G Network Slices may rely upon the same IETF</w:t>
      </w:r>
    </w:p>
    <w:p w14:paraId="4D10CE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Slice (i.e., in [TS-28.530] semantic, two RAN/CN NSSes</w:t>
      </w:r>
    </w:p>
    <w:p w14:paraId="18BDFB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 a shared TN NSS).  In such a case, the Service Level</w:t>
      </w:r>
    </w:p>
    <w:p w14:paraId="4B74A5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Agreement (SLA) differentiation of slices would be entirely</w:t>
      </w:r>
    </w:p>
    <w:p w14:paraId="550A8D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controlled at 5G Control Plane, for example, with appropriate</w:t>
      </w:r>
    </w:p>
    <w:p w14:paraId="10E75A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placement strategies: this use case is represented in Figure 6,</w:t>
      </w:r>
    </w:p>
    <w:p w14:paraId="1678C6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a User Plane Function (UPF) for the URLLC slice is</w:t>
      </w:r>
    </w:p>
    <w:p w14:paraId="3254BC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instantiated at the edge cloud close to the gNB CU-UP User Plane</w:t>
      </w:r>
    </w:p>
    <w:p w14:paraId="77DBA0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better latency/jitter control, while the 5G Control Plane and</w:t>
      </w:r>
    </w:p>
    <w:p w14:paraId="3FA61F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UPF for EMBB slice are instantiated in the regional cloud.</w:t>
      </w:r>
    </w:p>
    <w:p w14:paraId="63157F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C4B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N to M: The 5G to IETF Network Slice mapping combines both</w:t>
      </w:r>
    </w:p>
    <w:p w14:paraId="005017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approaches with a mix of shared and dedicated associations.</w:t>
      </w:r>
    </w:p>
    <w:p w14:paraId="1B97A4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8BE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┌ ─ ─ ─ ─ ─ ─ ─ ─ ─ ─ ─ ─ ─ ─ ─ ─ ─ ─ ─ ─ ─ ─ ─ ─ ─ ─ ─ ─ ─ ─ ─ ┐</w:t>
      </w:r>
    </w:p>
    <w:p w14:paraId="500035D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F86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                5G Slice eMBB                          │</w:t>
      </w:r>
    </w:p>
    <w:p w14:paraId="5B870C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661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    ┌ ─ ─ ─ ─ ─ ─ ─ ─ ─ ─ ─ ─ ─ ─ ─ ─ ─ ─ ┐            │</w:t>
      </w:r>
    </w:p>
    <w:p w14:paraId="2F378B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┌─────┐ N3   ┌ ─ ─ ─ ─ ─ ─ ─ ─ ─ ─ ─ ─ ─ ─ ─ ─ ┐   N3 ┌─────┐</w:t>
      </w:r>
    </w:p>
    <w:p w14:paraId="00F712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│CU-UP├───────   IETF Network Slice UP_eMBB    ───────┤ UPF │ │</w:t>
      </w:r>
    </w:p>
    <w:p w14:paraId="219AA0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└─────┘      └ ─ ─ ─ ─ ─ ─ ─ ─ ─ ─ ─ ─ ─ ─ ─ ─ ┘      └─────┘</w:t>
      </w:r>
    </w:p>
    <w:p w14:paraId="440CBC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    │                                     │            │</w:t>
      </w:r>
    </w:p>
    <w:p w14:paraId="37AFEE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┌─────┐ N2   ┌ ─ ─ ─ ─ ─ ─ ─ ─ ─ ─ ─ ─ ─ ─ ─ ─ ┐   N2 ┌─────┐</w:t>
      </w:r>
    </w:p>
    <w:p w14:paraId="7365AF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│CU-CP├───────      IETF Network Slice CP      ───────┤ AMF │ │</w:t>
      </w:r>
    </w:p>
    <w:p w14:paraId="1F165D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└─────┘      └ ─ ─ ─ ─ ─ ─ ─ ─ ─ ─ ─ ─ ─ ─ ─ ─ ┘      └─────┘</w:t>
      </w:r>
    </w:p>
    <w:p w14:paraId="37FCDF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└ ─ ─ ─ ─ ─ ─│─ ─ ─ ─ ─ ─ ─ ─ ─ ─ ─ ─ ─ ─ ─ ─ ─ ─ ─│─ ─ ─ ─ ─ ─ ┘</w:t>
      </w:r>
    </w:p>
    <w:p w14:paraId="7B1A87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1F6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│                                     │</w:t>
      </w:r>
    </w:p>
    <w:p w14:paraId="032A2F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Transport Network</w:t>
      </w:r>
    </w:p>
    <w:p w14:paraId="047969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│                                     │</w:t>
      </w:r>
    </w:p>
    <w:p w14:paraId="40D8CC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4A3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└ ─ ─ ─ ─ ─ ─ ─ ─ ─ ─ ─ ─ ─ ─ ─ ─ ─ ─ ┘</w:t>
      </w:r>
    </w:p>
    <w:p w14:paraId="766235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A92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Figure 5: 1 (5G Slice) to N (IETF Network Slice) Mapping</w:t>
      </w:r>
    </w:p>
    <w:p w14:paraId="008EFE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3EF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669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8D1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7BB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3B5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4BC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A89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6C0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F9A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D39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505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08E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BAE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33D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28B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1B537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7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7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[Page 12]</w:t>
      </w:r>
    </w:p>
    <w:p w14:paraId="2F01A99E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7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6DD4D3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8C03C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328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3AD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┌ ─ ─ ─ ─ ─ ─ ┐</w:t>
      </w:r>
    </w:p>
    <w:p w14:paraId="30A5AA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Edge Cloud</w:t>
      </w:r>
    </w:p>
    <w:p w14:paraId="5E8143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            │</w:t>
      </w:r>
    </w:p>
    <w:p w14:paraId="200D0E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┌─────────┐</w:t>
      </w:r>
    </w:p>
    <w:p w14:paraId="2FF00E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│UPF_URLLC│ │</w:t>
      </w:r>
    </w:p>
    <w:p w14:paraId="27736F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└─────┬───┘</w:t>
      </w:r>
    </w:p>
    <w:p w14:paraId="129732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└ ─ ─ ─ │ ─ ─ ┘</w:t>
      </w:r>
    </w:p>
    <w:p w14:paraId="4D66E7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┌ ─ ─ ─ ─ ─ ─ ─ ┐ ┌ ─ ─ ─ │ ─ ─ ─ ─ ─ ─ ─ ─ ─ ─ ─</w:t>
      </w:r>
    </w:p>
    <w:p w14:paraId="7FD097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┌ ─ ─ ┴ ─ ─ ─ ─ ─ ─ ─ ─ ─ ─  │ ┌ ─ ─ ─ ─ ─ ─ ─</w:t>
      </w:r>
    </w:p>
    <w:p w14:paraId="0055BF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Cell Site   │ │                            │                  │</w:t>
      </w:r>
    </w:p>
    <w:p w14:paraId="7498AF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                            │ │   Regional</w:t>
      </w:r>
    </w:p>
    <w:p w14:paraId="208953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┌───────────┐ │ │                            │         Cloud    │</w:t>
      </w:r>
    </w:p>
    <w:p w14:paraId="4F6262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│CU-UP_URLLC├─────┤                            │ │ ┌──────────┐</w:t>
      </w:r>
    </w:p>
    <w:p w14:paraId="0C7925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└───────────┘ │ │         IETF Network       ├─────┤  5GC CP  │ │</w:t>
      </w:r>
    </w:p>
    <w:p w14:paraId="1E938F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        Slice ALL           │ │ └──────────┘</w:t>
      </w:r>
    </w:p>
    <w:p w14:paraId="1DFAD9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┌───────────┐ │ │                            │                  │</w:t>
      </w:r>
    </w:p>
    <w:p w14:paraId="3B8548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│CU-UP_eMBB ├─────┤                            │ │ ┌──────────┐</w:t>
      </w:r>
    </w:p>
    <w:p w14:paraId="034AC0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└───────────┘ │ │                            ├─────┤ UPF_eMBB │ │</w:t>
      </w:r>
    </w:p>
    <w:p w14:paraId="65CD8E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─ ─ ─ ─ ─ ─ ─ ─    │                            │ │ └──────────┘</w:t>
      </w:r>
    </w:p>
    <w:p w14:paraId="19DBCC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 ─ ─ ─ ─ ─ ─ ─ ─ ─ ─ ─ ─ ─ ┘                  │</w:t>
      </w:r>
    </w:p>
    <w:p w14:paraId="20358A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│ └ ─ ─ ─ ─ ─ ─ ─</w:t>
      </w:r>
    </w:p>
    <w:p w14:paraId="410B95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     Transport Network</w:t>
      </w:r>
    </w:p>
    <w:p w14:paraId="746E0B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─ ─ ─ ─ ─ ─ ─ ─ ─ ─ ─ ─ ─ ─ ─ ┘</w:t>
      </w:r>
    </w:p>
    <w:p w14:paraId="3CCDF4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FF5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Figure 6: N (5G Slice) to 1 (IETF Network Slice) Mapping</w:t>
      </w:r>
    </w:p>
    <w:p w14:paraId="192A1A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404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actual realization of the mapping depends on several</w:t>
      </w:r>
    </w:p>
    <w:p w14:paraId="553A48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factors, such as the actual business cases, the NF vendor</w:t>
      </w:r>
    </w:p>
    <w:p w14:paraId="3803CD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capabilities, the NF vendor reference designs, as well as service</w:t>
      </w:r>
    </w:p>
    <w:p w14:paraId="0501A6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 or even legal requirements.</w:t>
      </w:r>
    </w:p>
    <w:p w14:paraId="2B5287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B01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Specifically, the actual mapping is a design choice of service</w:t>
      </w:r>
    </w:p>
    <w:p w14:paraId="5F0D03FE" w14:textId="41B6EA33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operators that may be a function </w:t>
      </w:r>
      <w:ins w:id="275" w:author="Rokui, Reza" w:date="2023-03-16T14:38:00Z">
        <w:r w:rsidR="00746E7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of </w:t>
        </w:r>
      </w:ins>
      <w:del w:id="276" w:author="Rokui, Reza" w:date="2023-03-16T14:38:00Z">
        <w:r w:rsidRPr="001634CF" w:rsidDel="00746E7A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of, e.g., the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number of instantiated</w:t>
      </w:r>
    </w:p>
    <w:p w14:paraId="115F0324" w14:textId="101279B4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slices, requested services, or local engineering capabilities and</w:t>
      </w:r>
      <w:ins w:id="277" w:author="Rokui, Reza" w:date="2023-03-16T14:38:00Z">
        <w:r w:rsidR="00746E7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other</w:t>
        </w:r>
      </w:ins>
    </w:p>
    <w:p w14:paraId="050823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guidelines.  </w:t>
      </w:r>
      <w:commentRangeStart w:id="278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However, operators should carefully consider means to</w:t>
      </w:r>
    </w:p>
    <w:p w14:paraId="244F00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ease slice migration strategies (e.g., move from 1-to-1 mapping to N-</w:t>
      </w:r>
    </w:p>
    <w:p w14:paraId="05DA5E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to-1).</w:t>
      </w:r>
      <w:commentRangeEnd w:id="278"/>
      <w:r w:rsidR="00746E7A">
        <w:rPr>
          <w:rStyle w:val="Marquedecommentaire"/>
        </w:rPr>
        <w:commentReference w:id="278"/>
      </w:r>
    </w:p>
    <w:p w14:paraId="256D99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057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3.4.  First 5G Slice versus Subsequent Slices</w:t>
      </w:r>
    </w:p>
    <w:p w14:paraId="3A42F8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A74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5G Network Slice is fully functional with both 5G Control Plane and</w:t>
      </w:r>
    </w:p>
    <w:p w14:paraId="7B9C2C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Plane capabilities (i.e., dedicated NF functions or contexts).</w:t>
      </w:r>
    </w:p>
    <w:p w14:paraId="3158A8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regard, the creation of the "first slice" is subject to a</w:t>
      </w:r>
    </w:p>
    <w:p w14:paraId="314BA9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logic since it must deploy both CP and UP.  This is not the</w:t>
      </w:r>
    </w:p>
    <w:p w14:paraId="3EC486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 for the deployment of subsequent slices because they can share</w:t>
      </w:r>
    </w:p>
    <w:p w14:paraId="147B16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CP of the first slice, while instantiating dedicated UP.  </w:t>
      </w:r>
      <w:commentRangeStart w:id="279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512041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 of an incremental deployment is depicted in Figure 7</w:t>
      </w:r>
      <w:commentRangeEnd w:id="279"/>
      <w:r w:rsidR="004F188B">
        <w:rPr>
          <w:rStyle w:val="Marquedecommentaire"/>
        </w:rPr>
        <w:commentReference w:id="279"/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D84A1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77D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16B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F75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C682C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[Page 13]</w:t>
      </w:r>
    </w:p>
    <w:p w14:paraId="35B55FAA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0A23C4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9239D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76B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42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time of writing (2023), Section 6.2 of [NG.113] specifies that</w:t>
      </w:r>
    </w:p>
    <w:p w14:paraId="5EBD6D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eMBB slice (SST=1 and no SD) should be supported globally.  This</w:t>
      </w:r>
    </w:p>
    <w:p w14:paraId="240F2BDB" w14:textId="28090B94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5G </w:t>
      </w:r>
      <w:ins w:id="283" w:author="Rokui, Reza" w:date="2023-03-16T14:41:00Z">
        <w:r w:rsidR="004F188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would be the first slice in any 5G deployment.</w:t>
      </w:r>
    </w:p>
    <w:p w14:paraId="751226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A7A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actual realization of the mapping depends on several</w:t>
      </w:r>
    </w:p>
    <w:p w14:paraId="13D834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factors such as the actual business cases, the NF vendor</w:t>
      </w:r>
    </w:p>
    <w:p w14:paraId="686DDF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capabilities, the NF vendor reference designs, as well as service</w:t>
      </w:r>
    </w:p>
    <w:p w14:paraId="5A2351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providers or even legal requirements.</w:t>
      </w:r>
    </w:p>
    <w:p w14:paraId="17E9DB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162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F94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D8A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F9E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943F3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Szarkowicz, et al.      Expires 17 September 2023              [Page 14]</w:t>
      </w:r>
    </w:p>
    <w:p w14:paraId="51306F6F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4A2FCAF8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Internet-Draft      Implementing 5G Transport Slices          March 2023</w:t>
      </w:r>
    </w:p>
    <w:p w14:paraId="268A572C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8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243F0CFA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</w:p>
    <w:p w14:paraId="21E18C11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┌ ─ ─ ─ ─ ─ ─ ─ ─ ─ ─ ─ ─ ─ ─ ─ ─ ─ ─ ─ ─ ─ ─ ─ ─ ─ ─ ─ ─ ─ ─ ─ ┐</w:t>
      </w:r>
    </w:p>
    <w:p w14:paraId="64C73952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              ┌ ─ ─ ─ ─ ─ ─ ─ ─ ─ ─ ─ ─ ─ ─ ─</w:t>
      </w:r>
    </w:p>
    <w:p w14:paraId="49EEF420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│  1    ┌─────┐      ┌──────────────────────────┐ │    ┌─────┐  │</w:t>
      </w:r>
    </w:p>
    <w:p w14:paraId="6F185AB2" w14:textId="337BDE9F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7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29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s S  │NF-CP├──────┤  CP IETF NS (</w:t>
      </w:r>
      <w:del w:id="299" w:author="Rokui, Reza" w:date="2023-03-16T14:42:00Z">
        <w:r w:rsidRPr="00A84385" w:rsidDel="004F188B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00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delText>IETF-NS-</w:delText>
        </w:r>
      </w:del>
      <w:ins w:id="301" w:author="Rokui, Reza" w:date="2023-03-16T14:42:00Z">
        <w:r w:rsidR="004F188B" w:rsidRPr="00A84385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02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INS</w:t>
        </w:r>
      </w:ins>
      <w:ins w:id="303" w:author="Rokui, Reza" w:date="2023-03-16T14:43:00Z">
        <w:r w:rsidR="004F188B" w:rsidRPr="00A84385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04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-</w:t>
        </w:r>
      </w:ins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0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1) </w:t>
      </w:r>
      <w:ins w:id="306" w:author="Rokui, Reza" w:date="2023-03-16T14:42:00Z">
        <w:r w:rsidR="004F188B" w:rsidRPr="00A84385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07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   </w:t>
        </w:r>
      </w:ins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08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├──────┤NF-CP│</w:t>
      </w:r>
    </w:p>
    <w:p w14:paraId="145C4E29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09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0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│  t l  └─────┘      └──────────────────────────┘ │    └─────┘  │</w:t>
      </w:r>
    </w:p>
    <w:p w14:paraId="342F3929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2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  i             │</w:t>
      </w:r>
    </w:p>
    <w:p w14:paraId="12B0B190" w14:textId="77777777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3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│  5 c  ┌─────┐      ┌──────────────────────────┐ │    ┌─────┐  │</w:t>
      </w:r>
    </w:p>
    <w:p w14:paraId="1F98A8B9" w14:textId="382AB5D9" w:rsidR="001634CF" w:rsidRPr="00A84385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16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   G e  │NF-UP├──────┤  UP IETF NS (I</w:t>
      </w:r>
      <w:ins w:id="317" w:author="Rokui, Reza" w:date="2023-03-16T14:42:00Z">
        <w:r w:rsidR="004F188B" w:rsidRPr="00A84385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18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>NS</w:t>
        </w:r>
      </w:ins>
      <w:del w:id="319" w:author="Rokui, Reza" w:date="2023-03-16T14:42:00Z">
        <w:r w:rsidRPr="00A84385" w:rsidDel="004F188B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20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delText>ETF-NS</w:delText>
        </w:r>
      </w:del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21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-2)  </w:t>
      </w:r>
      <w:ins w:id="322" w:author="Rokui, Reza" w:date="2023-03-16T14:43:00Z">
        <w:r w:rsidR="004F188B" w:rsidRPr="00A84385">
          <w:rPr>
            <w:rFonts w:ascii="Courier New" w:eastAsia="Times New Roman" w:hAnsi="Courier New" w:cs="Courier New"/>
            <w:color w:val="000000"/>
            <w:sz w:val="20"/>
            <w:szCs w:val="20"/>
            <w:lang w:val="fr-FR"/>
            <w:rPrChange w:id="323" w:author="BOUCADAIR Mohamed INNOV/NET" w:date="2023-03-17T17:04:00Z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rPrChange>
          </w:rPr>
          <w:t xml:space="preserve">    </w:t>
        </w:r>
      </w:ins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24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├──────┤NF-UP│</w:t>
      </w:r>
    </w:p>
    <w:p w14:paraId="3E8D78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385">
        <w:rPr>
          <w:rFonts w:ascii="Courier New" w:eastAsia="Times New Roman" w:hAnsi="Courier New" w:cs="Courier New"/>
          <w:color w:val="000000"/>
          <w:sz w:val="20"/>
          <w:szCs w:val="20"/>
          <w:lang w:val="fr-FR"/>
          <w:rPrChange w:id="325" w:author="BOUCADAIR Mohamed INNOV/NET" w:date="2023-03-17T17:0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   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 └─────┘      └──────────────────────────┘ │    └─────┘  │</w:t>
      </w:r>
    </w:p>
    <w:p w14:paraId="545A88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─ ─ ─ ─ ─ ─ ─ ─ ─ ┼ ─ ─ ─ ─ ─ ─ ─ ─ ─ ─ ─ ─ ─ ─ ─ ─ ─ ─ ─ ─ ─ ─</w:t>
      </w:r>
    </w:p>
    <w:p w14:paraId="302F49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│</w:t>
      </w:r>
    </w:p>
    <w:p w14:paraId="2122D5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      Transport Network</w:t>
      </w:r>
    </w:p>
    <w:p w14:paraId="506F91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│</w:t>
      </w:r>
    </w:p>
    <w:p w14:paraId="631F59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└ ─ ─ ─ ─ ─ ─ ─ ─ ─ ─ ─ ─ ─ ─ ─</w:t>
      </w:r>
    </w:p>
    <w:p w14:paraId="44A865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Deployment of first 5G slice</w:t>
      </w:r>
    </w:p>
    <w:p w14:paraId="0B4B8D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│ │</w:t>
      </w:r>
    </w:p>
    <w:p w14:paraId="6C8761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│ │</w:t>
      </w:r>
    </w:p>
    <w:p w14:paraId="20BE8B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│ │</w:t>
      </w:r>
    </w:p>
    <w:p w14:paraId="48F3B1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─┘ └─</w:t>
      </w:r>
    </w:p>
    <w:p w14:paraId="47DAB3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2C1E85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29EC57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V</w:t>
      </w:r>
    </w:p>
    <w:p w14:paraId="6AEC61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┌ ─ ─ ─ ─ ─ ─ ─ ─ ─ ─ ─ ─ ─ ─ ─ ─ ─ ─ ─ ─ ─ ─ ─ ─ ─ ─ ─ ─ ─ ─ ─ ┐</w:t>
      </w:r>
    </w:p>
    <w:p w14:paraId="0977EE1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┌ ─ ─ ─ ─ ─ ─ ─ ─ ─ ─ ─ ─ ─ ─ ─</w:t>
      </w:r>
    </w:p>
    <w:p w14:paraId="58F5D7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1    ┌─────┐      ┌──────────────────────────┐ │    ┌─────┐  │</w:t>
      </w:r>
    </w:p>
    <w:p w14:paraId="6A63A496" w14:textId="094CC270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 S  │NF-CP├──────┤  CP IETF NS (I</w:t>
      </w:r>
      <w:del w:id="326" w:author="Rokui, Reza" w:date="2023-03-16T14:45:00Z">
        <w:r w:rsidRPr="001634CF" w:rsidDel="003458DD">
          <w:rPr>
            <w:rFonts w:ascii="Courier New" w:eastAsia="Times New Roman" w:hAnsi="Courier New" w:cs="Courier New"/>
            <w:color w:val="000000"/>
            <w:sz w:val="20"/>
            <w:szCs w:val="20"/>
          </w:rPr>
          <w:delText>ETF-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NS-1)  </w:t>
      </w:r>
      <w:ins w:id="327" w:author="Rokui, Reza" w:date="2023-03-16T14:45:00Z">
        <w:r w:rsidR="003458DD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├──────┤NF-CP│</w:t>
      </w:r>
    </w:p>
    <w:p w14:paraId="0BAE10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t l  └─────┘      └──────────────────────────┘ │    └─────┘  │</w:t>
      </w:r>
    </w:p>
    <w:p w14:paraId="2FC150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             │</w:t>
      </w:r>
    </w:p>
    <w:p w14:paraId="264C41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5 c  ┌─────┐      ┌──────────────────────────┐ │    ┌─────┐  │</w:t>
      </w:r>
    </w:p>
    <w:p w14:paraId="5684BA59" w14:textId="5F2843D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 e  │NF-UP├──────┤  UP IETF NS (I</w:t>
      </w:r>
      <w:del w:id="328" w:author="Rokui, Reza" w:date="2023-03-16T14:45:00Z">
        <w:r w:rsidRPr="001634CF" w:rsidDel="003458DD">
          <w:rPr>
            <w:rFonts w:ascii="Courier New" w:eastAsia="Times New Roman" w:hAnsi="Courier New" w:cs="Courier New"/>
            <w:color w:val="000000"/>
            <w:sz w:val="20"/>
            <w:szCs w:val="20"/>
          </w:rPr>
          <w:delText>ETF-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NS-2)</w:t>
      </w:r>
      <w:ins w:id="329" w:author="Rokui, Reza" w:date="2023-03-16T14:45:00Z">
        <w:r w:rsidR="003458DD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├──────┤NF-UP│</w:t>
      </w:r>
    </w:p>
    <w:p w14:paraId="3CEDCB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  └─────┘      └──────────────────────────┘ │    └─────┘  │</w:t>
      </w:r>
    </w:p>
    <w:p w14:paraId="09A913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─ ─ ─ ─ ─ ─ ─ ─ ─ ┼ ─ ─ ─ ─ ─ ─ ─ ─ ─ ─ ─ ─ ─ ─ ─ ─ ─ ─ ─ ─ ─ ─</w:t>
      </w:r>
    </w:p>
    <w:p w14:paraId="36589B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│</w:t>
      </w:r>
    </w:p>
    <w:p w14:paraId="0057E0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┌ ─ ─ ─ ─ ─ ─ ─ ─ ─│─ ─ ─ ─ ─ ─ ─ ─ ─ ─ ─ ─ ─ ─ ─ ─ ─ ─ ─ ─ ─ ─ ┐</w:t>
      </w:r>
    </w:p>
    <w:p w14:paraId="463989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                                            │</w:t>
      </w:r>
    </w:p>
    <w:p w14:paraId="284DF5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n S  ┌──────┐   │ ┌──────────────────────────┐     ┌──────┐  │</w:t>
      </w:r>
    </w:p>
    <w:p w14:paraId="51E160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 l  │NF-UP2├─────┤   UP2 IETF NS (I</w:t>
      </w:r>
      <w:del w:id="330" w:author="Rokui, Reza" w:date="2023-03-16T14:45:00Z">
        <w:r w:rsidRPr="001634CF" w:rsidDel="003458DD">
          <w:rPr>
            <w:rFonts w:ascii="Courier New" w:eastAsia="Times New Roman" w:hAnsi="Courier New" w:cs="Courier New"/>
            <w:color w:val="000000"/>
            <w:sz w:val="20"/>
            <w:szCs w:val="20"/>
          </w:rPr>
          <w:delText>ETF-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NS-3)├─────┤NF-UP2│</w:t>
      </w:r>
    </w:p>
    <w:p w14:paraId="4E3BB2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i  └──────┘   │ └──────────────────────────┘     └──────┘  │</w:t>
      </w:r>
    </w:p>
    <w:p w14:paraId="633B87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c                                            │</w:t>
      </w:r>
    </w:p>
    <w:p w14:paraId="7DCF0E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G e             │                                            │</w:t>
      </w:r>
    </w:p>
    <w:p w14:paraId="0B7F08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─ ─ ─ ─ ─ ─ ─ ─ ─ ─ ─ ─ ─ ─ ─ ─ ─ ─ ─ ─ ─ ─ ─ ─ ─│─ ─ ─ ─ ─ ─ ─</w:t>
      </w:r>
    </w:p>
    <w:p w14:paraId="23761B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</w:t>
      </w:r>
    </w:p>
    <w:p w14:paraId="051540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Transport Network      │</w:t>
      </w:r>
    </w:p>
    <w:p w14:paraId="1B4F64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</w:t>
      </w:r>
    </w:p>
    <w:p w14:paraId="4FD99A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─ ─ ─ ─ ─ ─ ─ ─ ─ ─ ─ ─ ─ ─ ─ ┘</w:t>
      </w:r>
    </w:p>
    <w:p w14:paraId="6A1878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Deployment of additional 5G slice with shared Control Plane</w:t>
      </w:r>
    </w:p>
    <w:p w14:paraId="47DCEF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48A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Figure 7: First and Subsequent Slice Deployment</w:t>
      </w:r>
    </w:p>
    <w:p w14:paraId="51CB84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7F5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0B1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593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15]</w:t>
      </w:r>
    </w:p>
    <w:p w14:paraId="6C43CD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AAD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0452D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F56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C3B6A" w14:textId="61448206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 </w:t>
      </w:r>
      <w:del w:id="331" w:author="Rokui, Reza" w:date="2023-03-16T14:49:00Z">
        <w:r w:rsidRPr="001634CF" w:rsidDel="00B62DB8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High-Level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Overview of </w:t>
      </w:r>
      <w:ins w:id="332" w:author="Rokui, Reza" w:date="2023-03-16T14:49:00Z">
        <w:r w:rsidR="00B62DB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Slice </w:t>
        </w:r>
      </w:ins>
      <w:del w:id="333" w:author="Rokui, Reza" w:date="2023-03-16T14:49:00Z">
        <w:r w:rsidRPr="001634CF" w:rsidDel="00B62DB8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the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Realization Model</w:t>
      </w:r>
      <w:ins w:id="334" w:author="Rokui, Reza" w:date="2023-03-16T14:49:00Z">
        <w:r w:rsidR="00B62DB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s </w:t>
        </w:r>
      </w:ins>
      <w:ins w:id="335" w:author="Rokui, Reza" w:date="2023-03-16T14:48:00Z">
        <w:r w:rsidR="00B62DB8">
          <w:rPr>
            <w:rFonts w:ascii="Courier New" w:eastAsia="Times New Roman" w:hAnsi="Courier New" w:cs="Courier New"/>
            <w:color w:val="000000"/>
            <w:sz w:val="20"/>
            <w:szCs w:val="20"/>
          </w:rPr>
          <w:t>i</w:t>
        </w:r>
      </w:ins>
      <w:ins w:id="336" w:author="Rokui, Reza" w:date="2023-03-16T14:49:00Z">
        <w:r w:rsidR="00B62DB8">
          <w:rPr>
            <w:rFonts w:ascii="Courier New" w:eastAsia="Times New Roman" w:hAnsi="Courier New" w:cs="Courier New"/>
            <w:color w:val="000000"/>
            <w:sz w:val="20"/>
            <w:szCs w:val="20"/>
          </w:rPr>
          <w:t>n the context of 5G Network Slice</w:t>
        </w:r>
      </w:ins>
    </w:p>
    <w:p w14:paraId="487048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155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[I-D.ietf-teas-ietf-network-slices] introduces the concept of the</w:t>
      </w:r>
    </w:p>
    <w:p w14:paraId="607CD4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 (NRP), which is defined as a collection of</w:t>
      </w:r>
    </w:p>
    <w:p w14:paraId="2FEDF4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identified in the underlay network.  In the basic</w:t>
      </w:r>
    </w:p>
    <w:p w14:paraId="56C98D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realization model described in this document, a single NRP is used</w:t>
      </w:r>
    </w:p>
    <w:p w14:paraId="0D592B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following characteristics:</w:t>
      </w:r>
    </w:p>
    <w:p w14:paraId="30EC92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BAF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L2VPN/L3VPN service instances for logical separation:</w:t>
      </w:r>
    </w:p>
    <w:p w14:paraId="013C4A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A8C98" w14:textId="4DE5C65F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ins w:id="337" w:author="Rokui, Reza" w:date="2023-03-16T14:58:00Z">
        <w:r w:rsidR="00DF5EA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The </w:t>
        </w:r>
        <w:r w:rsidR="00DF5EA0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L2VPN/L3VPN service </w:t>
        </w:r>
        <w:r w:rsidR="00DF5EA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might be used to realize the IETF network slices.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realization model of transport for 5G </w:t>
      </w:r>
      <w:ins w:id="338" w:author="Rokui, Reza" w:date="2023-03-16T14:58:00Z">
        <w:r w:rsidR="00DF5EA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slices assumes Layer-3</w:t>
      </w:r>
    </w:p>
    <w:p w14:paraId="26F04DEE" w14:textId="1AE3EB45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delivery for midhaul and backhaul </w:t>
      </w:r>
      <w:ins w:id="339" w:author="Rokui, Reza" w:date="2023-03-16T14:58:00Z">
        <w:r w:rsidR="00DF5EA0">
          <w:rPr>
            <w:rFonts w:ascii="Courier New" w:eastAsia="Times New Roman" w:hAnsi="Courier New" w:cs="Courier New"/>
            <w:color w:val="000000"/>
            <w:sz w:val="20"/>
            <w:szCs w:val="20"/>
          </w:rPr>
          <w:t>networks</w:t>
        </w:r>
      </w:ins>
      <w:del w:id="340" w:author="Rokui, Reza" w:date="2023-03-16T14:58:00Z">
        <w:r w:rsidRPr="001634CF" w:rsidDel="00DF5EA0">
          <w:rPr>
            <w:rFonts w:ascii="Courier New" w:eastAsia="Times New Roman" w:hAnsi="Courier New" w:cs="Courier New"/>
            <w:color w:val="000000"/>
            <w:sz w:val="20"/>
            <w:szCs w:val="20"/>
          </w:rPr>
          <w:delText>transport connections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, and a</w:t>
      </w:r>
    </w:p>
    <w:p w14:paraId="6BEA76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Layer 2 or Layer 3 (eCPRI supports both) delivery model for</w:t>
      </w:r>
    </w:p>
    <w:p w14:paraId="1CE2C8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fronthaul connections.  L2VPN/L3VPN service instances might be</w:t>
      </w:r>
    </w:p>
    <w:p w14:paraId="43355B63" w14:textId="3051AD38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used as basic form of logical </w:t>
      </w:r>
      <w:del w:id="341" w:author="Rokui, Reza" w:date="2023-03-16T14:59:00Z">
        <w:r w:rsidRPr="001634CF" w:rsidDel="00DF5EA0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slice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separation.  Further, using</w:t>
      </w:r>
      <w:ins w:id="342" w:author="Rokui, Reza" w:date="2023-03-16T16:44:00Z">
        <w:r w:rsidR="00E47F7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VPN</w:t>
        </w:r>
      </w:ins>
    </w:p>
    <w:p w14:paraId="70FFB0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service instances results in additional outer header (as packets</w:t>
      </w:r>
    </w:p>
    <w:p w14:paraId="1C1CEF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encapsulated/decapsulated at the nodes performing PE</w:t>
      </w:r>
    </w:p>
    <w:p w14:paraId="1D1B9DCC" w14:textId="7F9BE28D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functions) providing clean </w:t>
      </w:r>
      <w:del w:id="343" w:author="Rokui, Reza" w:date="2023-03-16T16:44:00Z">
        <w:r w:rsidRPr="001634CF" w:rsidDel="00E47F74">
          <w:rPr>
            <w:rFonts w:ascii="Courier New" w:eastAsia="Times New Roman" w:hAnsi="Courier New" w:cs="Courier New"/>
            <w:color w:val="000000"/>
            <w:sz w:val="20"/>
            <w:szCs w:val="20"/>
          </w:rPr>
          <w:delText>discrimantion</w:delText>
        </w:r>
      </w:del>
      <w:ins w:id="344" w:author="Rokui, Reza" w:date="2023-03-16T16:44:00Z">
        <w:r w:rsidR="00E47F74" w:rsidRPr="001634CF">
          <w:rPr>
            <w:rFonts w:ascii="Courier New" w:eastAsia="Times New Roman" w:hAnsi="Courier New" w:cs="Courier New"/>
            <w:color w:val="000000"/>
            <w:sz w:val="20"/>
            <w:szCs w:val="20"/>
          </w:rPr>
          <w:t>discrimination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5G QoS and TN</w:t>
      </w:r>
    </w:p>
    <w:p w14:paraId="47814E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QoS, as explained in Section 5.</w:t>
      </w:r>
    </w:p>
    <w:p w14:paraId="46A802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6C0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Fine-grained resource control at the ETN:</w:t>
      </w:r>
    </w:p>
    <w:p w14:paraId="04D603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14B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is sometimes called 'admission control' or 'traffic</w:t>
      </w:r>
    </w:p>
    <w:p w14:paraId="2C8915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conditioning'.  The main purpose is the enforcement of the</w:t>
      </w:r>
    </w:p>
    <w:p w14:paraId="21FD54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bandwidth contract for the slice right at the edge of the</w:t>
      </w:r>
    </w:p>
    <w:p w14:paraId="0E9CE2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transport domain where the traffic is handed-off between the</w:t>
      </w:r>
    </w:p>
    <w:p w14:paraId="33BB0F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transport domain and the 5G domains (i.e., RAN/Core).</w:t>
      </w:r>
    </w:p>
    <w:p w14:paraId="2A495E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ADD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toolset used here is granular ingress policing (rate limiting)</w:t>
      </w:r>
    </w:p>
    <w:p w14:paraId="2ACA3D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enforce contracted bandwidths per slice and, potentially, per</w:t>
      </w:r>
    </w:p>
    <w:p w14:paraId="2B9606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class within the slice.  Out-of-contract traffic might be</w:t>
      </w:r>
    </w:p>
    <w:p w14:paraId="357F70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immediately dropped, or marked as high drop probability traffic,</w:t>
      </w:r>
    </w:p>
    <w:p w14:paraId="74FCB6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is more likely to be dropped somewhere at the transit if</w:t>
      </w:r>
    </w:p>
    <w:p w14:paraId="1DFF39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congestion occurs.  In the egress direction at the edge of the</w:t>
      </w:r>
    </w:p>
    <w:p w14:paraId="6354D7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transport domain, hierarchical schedulers/shapers can be deployed,</w:t>
      </w:r>
    </w:p>
    <w:p w14:paraId="48E981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providing guaranteed rates per slice, as well as guarantees per</w:t>
      </w:r>
    </w:p>
    <w:p w14:paraId="411B5F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class within the slice.</w:t>
      </w:r>
    </w:p>
    <w:p w14:paraId="522E7F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BE1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commentRangeStart w:id="345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 the managed CE use cases (use cases A1, A2, B1, and B2 depicted</w:t>
      </w:r>
    </w:p>
    <w:p w14:paraId="7A5D2D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Figure 7) edge admission control could be distributed between</w:t>
      </w:r>
    </w:p>
    <w:p w14:paraId="63B55A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 and PE, where one part of the edge admission control is</w:t>
      </w:r>
    </w:p>
    <w:p w14:paraId="3F5A7A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implemented on CE, and another part of the edge admission control</w:t>
      </w:r>
    </w:p>
    <w:p w14:paraId="0D1409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implemented on PE.</w:t>
      </w:r>
      <w:commentRangeEnd w:id="345"/>
      <w:r w:rsidR="00E47F74">
        <w:rPr>
          <w:rStyle w:val="Marquedecommentaire"/>
        </w:rPr>
        <w:commentReference w:id="345"/>
      </w:r>
    </w:p>
    <w:p w14:paraId="54B614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40B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46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Coarse resource control at the TN transit (non-attachment</w:t>
      </w:r>
    </w:p>
    <w:p w14:paraId="2FB4CF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circuits) links of the transport domain, using a single NRP,</w:t>
      </w:r>
    </w:p>
    <w:p w14:paraId="46854A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spanning the entire TN domain.  Transit nodes do not maintain any</w:t>
      </w:r>
    </w:p>
    <w:p w14:paraId="028537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of individual slices.  Instead, only a flat (non-</w:t>
      </w:r>
      <w:commentRangeEnd w:id="346"/>
      <w:r w:rsidR="00E47F74">
        <w:rPr>
          <w:rStyle w:val="Marquedecommentaire"/>
        </w:rPr>
        <w:commentReference w:id="346"/>
      </w:r>
    </w:p>
    <w:p w14:paraId="4BB4C5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5E2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DF1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B21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16]</w:t>
      </w:r>
    </w:p>
    <w:p w14:paraId="2FA880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E23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6A540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61C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224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hierarchical) QoS model is used on transit links with up to 8</w:t>
      </w:r>
    </w:p>
    <w:p w14:paraId="12FE06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classes.  At the transport domain edge, traffic-flows from</w:t>
      </w:r>
    </w:p>
    <w:p w14:paraId="364209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multiple slice services are mapped to the limited number of</w:t>
      </w:r>
    </w:p>
    <w:p w14:paraId="1E7774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classes used on transit links.</w:t>
      </w:r>
    </w:p>
    <w:p w14:paraId="67BE79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E38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Capacity planning/management for efficient usage of TN edge and TN</w:t>
      </w:r>
    </w:p>
    <w:p w14:paraId="1B1160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transit resources:</w:t>
      </w:r>
    </w:p>
    <w:p w14:paraId="04AC06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657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role of capacity management is to ensure the transport</w:t>
      </w:r>
    </w:p>
    <w:p w14:paraId="14FB16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capacity can be utilized without causing any bottlenecks.  The</w:t>
      </w:r>
    </w:p>
    <w:p w14:paraId="7FA8FA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toolset used here can range from careful network planning, to</w:t>
      </w:r>
    </w:p>
    <w:p w14:paraId="10B1D2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ensure more less equal traffic distribution (i.e., equal cost load</w:t>
      </w:r>
    </w:p>
    <w:p w14:paraId="10F44E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balancing), to advanced traffic engineering techniques, with or</w:t>
      </w:r>
    </w:p>
    <w:p w14:paraId="078647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bandwidth reservations, to force more consistent load</w:t>
      </w:r>
    </w:p>
    <w:p w14:paraId="456937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distribution even in non-ECMP friendly network topologies.</w:t>
      </w:r>
    </w:p>
    <w:p w14:paraId="708A9D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2B2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┌ ─ ─ ─ ─ ─ ─ ─ ─ ─ ─ ─ ─ ─ ─ ─ ─ ─ ─ ─ ─ ─ ─ ─ ┐</w:t>
      </w:r>
    </w:p>
    <w:p w14:paraId="7E2169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┌──────────┐               base NRP               ┌──────────┐</w:t>
      </w:r>
    </w:p>
    <w:p w14:paraId="62C687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ETN    │                                      │   ETN    │</w:t>
      </w:r>
    </w:p>
    <w:p w14:paraId="754684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┌ ┼ ─ ─ ─ ─ ─│─ ─ ─ ─ ─ ─ ─ ─ ─ ─ ─ ─ ─ ─ ─ ─ ─ ─ ─ ┼ ─ ─ ─ ─ ─│─</w:t>
      </w:r>
    </w:p>
    <w:p w14:paraId="2D492D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■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───┐│    │         IETF Network Slice 1         │   │┌────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■ │</w:t>
      </w:r>
    </w:p>
    <w:p w14:paraId="6B54235F" w14:textId="265618C6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│    │     │        ┌─────┐        ┌─────┐        │    │     │</w:t>
      </w:r>
    </w:p>
    <w:p w14:paraId="15DDE7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■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───┤│    │        │  P  │        │  P  │        │   │├────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■ │</w:t>
      </w:r>
    </w:p>
    <w:p w14:paraId="7CF5BB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├ ┼ ─ ─├────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□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□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□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□────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□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□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───┤─ ─ ─│─</w:t>
      </w:r>
    </w:p>
    <w:p w14:paraId="7A19DA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■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───┤│    │        │     │        │     │        │   │├────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■ │</w:t>
      </w:r>
    </w:p>
    <w:p w14:paraId="4CEAD7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│    │     │        └─────┘        └─────┘        │    │     │</w:t>
      </w:r>
    </w:p>
    <w:p w14:paraId="68671A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■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───┘│    │         IETF Network Slice 2         │   │└────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■ │</w:t>
      </w:r>
    </w:p>
    <w:p w14:paraId="568230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└ ┼ ─ ─ ─ ─ ─│─ ─ ─ ─ ─ ─ ─ ─ ─ ─ ─ ─ ─ ─ ─ ─ ─ ─ ─ ┼ ─ ─ ─ ─ ─│─</w:t>
      </w:r>
    </w:p>
    <w:p w14:paraId="5B903B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│    │                                      │   │      │</w:t>
      </w:r>
    </w:p>
    <w:p w14:paraId="4738FB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└──────────┘                                      └──────────┘</w:t>
      </w:r>
    </w:p>
    <w:p w14:paraId="701B75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└ ─ ─ ─ ─ ─ ─ ─ ─ ─ ─ ─ ─ ─ ─ ─ ─ ─ ─ ─ ─ ─ ─ ─ ┘</w:t>
      </w:r>
    </w:p>
    <w:p w14:paraId="687F8F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■ fine-grained QoS (dedicated resources per IETF NS)</w:t>
      </w:r>
    </w:p>
    <w:p w14:paraId="00B0E6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□ coarse QoS, with resources shared by all IETF NSes</w:t>
      </w:r>
    </w:p>
    <w:p w14:paraId="1D992D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19C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commentRangeStart w:id="347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Figure 8: Resource Allocation in with single NRP Slicing Model</w:t>
      </w:r>
      <w:commentRangeEnd w:id="347"/>
      <w:r w:rsidR="00BC3BC9">
        <w:rPr>
          <w:rStyle w:val="Marquedecommentaire"/>
        </w:rPr>
        <w:commentReference w:id="347"/>
      </w:r>
    </w:p>
    <w:p w14:paraId="599DF0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5E982" w14:textId="0CA67775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5G control plane relies upon </w:t>
      </w:r>
      <w:ins w:id="348" w:author="Rokui, Reza" w:date="2023-03-16T16:52:00Z">
        <w:r w:rsidR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32-bit identifier called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S-NSSAI (Single Network Slice</w:t>
      </w:r>
    </w:p>
    <w:p w14:paraId="187BF041" w14:textId="0D51244D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Selection Assistance Information</w:t>
      </w:r>
      <w:del w:id="349" w:author="Rokui, Reza" w:date="2023-03-16T16:52:00Z">
        <w:r w:rsidRPr="001634CF" w:rsidDel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delText>: 32-bit slice identifier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ins w:id="350" w:author="Rokui, Reza" w:date="2023-03-16T16:52:00Z">
        <w:r w:rsidR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as 5G network </w:t>
        </w:r>
      </w:ins>
      <w:del w:id="351" w:author="Rokui, Reza" w:date="2023-03-16T16:52:00Z">
        <w:r w:rsidRPr="001634CF" w:rsidDel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for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</w:t>
      </w:r>
    </w:p>
    <w:p w14:paraId="65BCA0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identification.  The S-NSSAI is not visible to the transport domain,</w:t>
      </w:r>
    </w:p>
    <w:p w14:paraId="1071418C" w14:textId="67A6CAC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instead</w:t>
      </w:r>
      <w:ins w:id="352" w:author="Rokui, Reza" w:date="2023-03-16T16:53:00Z">
        <w:r w:rsidR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t>,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5G functions can expose the 5G </w:t>
      </w:r>
      <w:ins w:id="353" w:author="Rokui, Reza" w:date="2023-03-16T16:53:00Z">
        <w:r w:rsidR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slices to the transport</w:t>
      </w:r>
    </w:p>
    <w:p w14:paraId="63EC5B5E" w14:textId="6D155DB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by mapping </w:t>
      </w:r>
      <w:ins w:id="354" w:author="Rokui, Reza" w:date="2023-03-16T16:53:00Z">
        <w:r w:rsidR="00BC3BC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it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to explicit L2/L3 identifiers such as VLAN-ID, IP</w:t>
      </w:r>
    </w:p>
    <w:p w14:paraId="7D7A18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addresses, or Differentiated Services Code Point (DSCP) as documented</w:t>
      </w:r>
    </w:p>
    <w:p w14:paraId="5000B6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[I-D.gcdrb-teas-5g-network-slice-application].</w:t>
      </w:r>
    </w:p>
    <w:p w14:paraId="4652EF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452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733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F34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02A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17B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A2B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DBE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A5B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17]</w:t>
      </w:r>
    </w:p>
    <w:p w14:paraId="08A07D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A27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AC1C1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AB4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75D1D" w14:textId="51C0576F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4.1.  </w:t>
      </w:r>
      <w:ins w:id="355" w:author="Rokui, Reza" w:date="2023-03-16T17:00:00Z">
        <w:r w:rsidR="004F7A2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Slice </w:t>
        </w:r>
      </w:ins>
      <w:ins w:id="356" w:author="Rokui, Reza" w:date="2023-03-16T20:14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>Mapping</w:t>
        </w:r>
      </w:ins>
      <w:ins w:id="357" w:author="Rokui, Reza" w:date="2023-03-16T17:00:00Z">
        <w:r w:rsidR="004F7A2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using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VLAN Hand-off</w:t>
      </w:r>
    </w:p>
    <w:p w14:paraId="47FBFB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483AE" w14:textId="6D98124C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option, </w:t>
      </w:r>
      <w:del w:id="358" w:author="Rokui, Reza" w:date="2023-03-16T20:15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the </w:delText>
        </w:r>
      </w:del>
      <w:ins w:id="359" w:author="Rokui, Reza" w:date="2023-03-16T20:15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the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IETF Network Slice, fulfilling connectivity</w:t>
      </w:r>
    </w:p>
    <w:p w14:paraId="619C615B" w14:textId="0D60E8C3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del w:id="360" w:author="Rokui, Reza" w:date="2023-03-16T20:15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requirements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between </w:t>
      </w:r>
      <w:ins w:id="361" w:author="Rokui, Reza" w:date="2023-03-16T20:14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SDPS of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NFs </w:t>
      </w:r>
      <w:del w:id="362" w:author="Rokui, Reza" w:date="2023-03-16T20:14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of some 5G slice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</w:t>
      </w:r>
      <w:del w:id="363" w:author="Rokui, Reza" w:date="2023-03-16T20:13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represented </w:delText>
        </w:r>
      </w:del>
      <w:ins w:id="364" w:author="Rokui, Reza" w:date="2023-03-16T20:13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>realized</w:t>
        </w:r>
      </w:ins>
      <w:ins w:id="365" w:author="Rokui, Reza" w:date="2023-03-16T20:16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by L2 o</w:t>
        </w:r>
      </w:ins>
      <w:ins w:id="366" w:author="Rokui, Reza" w:date="2023-03-16T20:17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>r L3 services and the identification of the 5G network slice is mapped</w:t>
        </w:r>
      </w:ins>
      <w:del w:id="367" w:author="Rokui, Reza" w:date="2023-03-16T20:14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>at the SDP</w:delText>
        </w:r>
      </w:del>
    </w:p>
    <w:p w14:paraId="474FD4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a VLAN, or double VLANs (commonly known as QinQ).  Each VLAN can</w:t>
      </w:r>
    </w:p>
    <w:p w14:paraId="5C8F50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a distinct logical interface on the attachment circuits,</w:t>
      </w:r>
    </w:p>
    <w:p w14:paraId="0117E9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hence it provides the possibility to place these logical interfaces</w:t>
      </w:r>
    </w:p>
    <w:p w14:paraId="0D77D4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distinct L2 or L3 service instances and implement separation</w:t>
      </w:r>
    </w:p>
    <w:p w14:paraId="491EBF5C" w14:textId="25BE8F4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</w:t>
      </w:r>
      <w:ins w:id="368" w:author="Rokui, Reza" w:date="2023-03-16T20:18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5G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slices via service instances.  Since the </w:t>
      </w:r>
      <w:commentRangeStart w:id="369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5G interfaces </w:t>
      </w:r>
      <w:commentRangeEnd w:id="369"/>
      <w:r w:rsidR="00197931">
        <w:rPr>
          <w:rStyle w:val="Marquedecommentaire"/>
        </w:rPr>
        <w:commentReference w:id="369"/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are IP</w:t>
      </w:r>
    </w:p>
    <w:p w14:paraId="3BA001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interfaces (the only exception could be the F2 fronthaul-</w:t>
      </w:r>
    </w:p>
    <w:p w14:paraId="046682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interface, where eCPRI with Ethernet encapsulation is used), this</w:t>
      </w:r>
    </w:p>
    <w:p w14:paraId="6B9D3A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VLAN is typically not transported across the TN domain.  Typically,</w:t>
      </w:r>
    </w:p>
    <w:p w14:paraId="09D999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has only local significance at a particular SDP.  For</w:t>
      </w:r>
    </w:p>
    <w:p w14:paraId="7BD2CC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simplification it is recommended to rely on a same VLAN identifier</w:t>
      </w:r>
    </w:p>
    <w:p w14:paraId="60FCB087" w14:textId="1ADB515A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all ACs, when possible.  However, SDPs for a same </w:t>
      </w:r>
      <w:ins w:id="370" w:author="Rokui, Reza" w:date="2023-03-16T20:19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at</w:t>
      </w:r>
    </w:p>
    <w:p w14:paraId="590D1D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locations may also use different VLAN values.  Therefore, a</w:t>
      </w:r>
    </w:p>
    <w:p w14:paraId="672FF9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VLAN to IETF Network Slice mapping table MUST be maintained for each</w:t>
      </w:r>
    </w:p>
    <w:p w14:paraId="367DE8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AC, and the VLAN allocation MUST be coordinated between TN</w:t>
      </w:r>
    </w:p>
    <w:p w14:paraId="174BA6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orchestration and local segment orchestration.  Thus, while VLAN</w:t>
      </w:r>
    </w:p>
    <w:p w14:paraId="4C402A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hand-off is simple from the NF point of view, it adds complexity due</w:t>
      </w:r>
    </w:p>
    <w:p w14:paraId="54A12B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requirement of maintaining mapping tables for each SDP.</w:t>
      </w:r>
    </w:p>
    <w:p w14:paraId="461054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8E0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VLANs representing slices           VLANs representing slices</w:t>
      </w:r>
    </w:p>
    <w:p w14:paraId="32F1F4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3E3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│     ┌ ─ ─ ─ ─ ─ ─ ─ ─ ─      │             │</w:t>
      </w:r>
    </w:p>
    <w:p w14:paraId="6C99BB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│                        │     │             │</w:t>
      </w:r>
    </w:p>
    <w:p w14:paraId="60B7C7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┌──────┐   ▼   ┌─┴───┐ Transport┌─────┐   ▼   ┌─────┐   ▼   ┌──────┐</w:t>
      </w:r>
    </w:p>
    <w:p w14:paraId="057F55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●───────●■    │          │    ■●───────●     ●───────●      │</w:t>
      </w:r>
    </w:p>
    <w:p w14:paraId="0106ACDC" w14:textId="5F20E918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NF</w:t>
      </w:r>
      <w:ins w:id="371" w:author="Rokui, Reza" w:date="2023-03-16T20:19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>1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del w:id="372" w:author="Rokui, Reza" w:date="2023-03-16T20:20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●───────●■ ETN│          │ETN ■●───────●L2/L3●───────●  </w:t>
      </w:r>
      <w:del w:id="373" w:author="Rokui, Reza" w:date="2023-03-16T20:20:00Z">
        <w:r w:rsidRPr="001634CF" w:rsidDel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NF</w:t>
      </w:r>
      <w:ins w:id="374" w:author="Rokui, Reza" w:date="2023-03-16T20:20:00Z">
        <w:r w:rsidR="00197931">
          <w:rPr>
            <w:rFonts w:ascii="Courier New" w:eastAsia="Times New Roman" w:hAnsi="Courier New" w:cs="Courier New"/>
            <w:color w:val="000000"/>
            <w:sz w:val="20"/>
            <w:szCs w:val="20"/>
          </w:rPr>
          <w:t>2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</w:t>
      </w:r>
    </w:p>
    <w:p w14:paraId="782233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●───────●■    │          │    ■●───────●     ●───────●      │</w:t>
      </w:r>
    </w:p>
    <w:p w14:paraId="5325B0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└──────┘       └─┬───┘  Network └─────┘       └─────┘       └──────┘</w:t>
      </w:r>
    </w:p>
    <w:p w14:paraId="67F1AB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</w:t>
      </w:r>
    </w:p>
    <w:p w14:paraId="3D4FBD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└ ─ ─ ─ ─ ─ ─ ─ ─ ─</w:t>
      </w:r>
    </w:p>
    <w:p w14:paraId="37362E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└────────┘└────────────────────┘└─────────────────────┘</w:t>
      </w:r>
    </w:p>
    <w:p w14:paraId="34A872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            TN                   Local</w:t>
      </w:r>
    </w:p>
    <w:p w14:paraId="3D36695D" w14:textId="70FF873E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5" w:author="Rokui, Reza" w:date="2023-03-16T20:21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Segment          Segment               Segment</w:t>
      </w:r>
    </w:p>
    <w:p w14:paraId="15F440F9" w14:textId="386536EC" w:rsidR="00733621" w:rsidRDefault="00733621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76" w:author="Rokui, Reza" w:date="2023-03-16T20:21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1DF8C53E" w14:textId="73F4F9A0" w:rsidR="00733621" w:rsidRPr="001634CF" w:rsidRDefault="00733621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ins w:id="377" w:author="Rokui, Reza" w:date="2023-03-16T20:2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</w:t>
        </w:r>
      </w:ins>
      <w:ins w:id="378" w:author="Rokui, Reza" w:date="2023-03-16T20:36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</w:ins>
      <w:ins w:id="379" w:author="Rokui, Reza" w:date="2023-03-16T20:2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&lt;</w:t>
        </w:r>
      </w:ins>
      <w:ins w:id="380" w:author="Rokui, Reza" w:date="2023-03-16T20:22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-</w:t>
        </w:r>
      </w:ins>
      <w:ins w:id="381" w:author="Rokui, Reza" w:date="2023-03-16T20:36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>-------------</w:t>
        </w:r>
      </w:ins>
      <w:ins w:id="382" w:author="Rokui, Reza" w:date="2023-03-16T20:2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-IETF Network Slice</w:t>
        </w:r>
      </w:ins>
      <w:ins w:id="383" w:author="Rokui, Reza" w:date="2023-03-16T20:36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---------------</w:t>
        </w:r>
      </w:ins>
      <w:ins w:id="384" w:author="Rokui, Reza" w:date="2023-03-16T20:2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--&gt;</w:t>
        </w:r>
      </w:ins>
    </w:p>
    <w:p w14:paraId="6B74E9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86A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● – logical interface represented by VLAN on physical interface</w:t>
      </w:r>
    </w:p>
    <w:p w14:paraId="324F25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■ - Service Demarcation Point</w:t>
      </w:r>
    </w:p>
    <w:p w14:paraId="216567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01A19" w14:textId="4461B1E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Figure 9: 5G </w:t>
      </w:r>
      <w:ins w:id="385" w:author="Rokui, Reza" w:date="2023-03-16T20:21:00Z">
        <w:r w:rsidR="0073362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with VLAN Hand-off</w:t>
      </w:r>
    </w:p>
    <w:p w14:paraId="18361C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8B3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752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081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E3A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74D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6B7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FC4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21E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E1B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8E0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18]</w:t>
      </w:r>
    </w:p>
    <w:p w14:paraId="4DBB6F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C60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7CAA5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EDE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06E75" w14:textId="21BE0C64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4.2.  </w:t>
      </w:r>
      <w:ins w:id="386" w:author="Rokui, Reza" w:date="2023-03-16T20:22:00Z">
        <w:r w:rsidR="0073362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Slice Mapping using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IP Hand-off</w:t>
      </w:r>
    </w:p>
    <w:p w14:paraId="683A44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F5C0B" w14:textId="50FA5C69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option, the </w:t>
      </w:r>
      <w:ins w:id="387" w:author="Rokui, Reza" w:date="2023-03-16T20:23:00Z">
        <w:r w:rsidR="0073362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slices in the transport domain are instantiated</w:t>
      </w:r>
    </w:p>
    <w:p w14:paraId="4B5ADB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IP tunnels (for example, IPsec, GTP-U tunnel) established between</w:t>
      </w:r>
    </w:p>
    <w:p w14:paraId="77925F61" w14:textId="3B10E838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NFs.  The transport for a single 5G </w:t>
      </w:r>
      <w:ins w:id="388" w:author="Rokui, Reza" w:date="2023-03-16T20:23:00Z">
        <w:r w:rsidR="0073362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is constructed with</w:t>
      </w:r>
    </w:p>
    <w:p w14:paraId="45620E64" w14:textId="2F4CD5F3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such tunnels, since a typical 5G </w:t>
      </w:r>
      <w:ins w:id="389" w:author="Rokui, Reza" w:date="2023-03-16T20:23:00Z">
        <w:r w:rsidR="00BF280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 contains many NFs -</w:t>
      </w:r>
    </w:p>
    <w:p w14:paraId="5DCED9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especially DUs and CUs.  If a shared NF (i.e., an NF that serves</w:t>
      </w:r>
    </w:p>
    <w:p w14:paraId="63785F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slices, for example a shared DU) is deployed, multiple</w:t>
      </w:r>
    </w:p>
    <w:p w14:paraId="1BF950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tunnels from shared NF are established, each tunnel representing a</w:t>
      </w:r>
    </w:p>
    <w:p w14:paraId="46A41D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single slice.  As opposed to the VLAN hand-off case, there is no</w:t>
      </w:r>
    </w:p>
    <w:p w14:paraId="211618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logical interface representing slice on the PE, hence all slices are</w:t>
      </w:r>
    </w:p>
    <w:p w14:paraId="67B8D633" w14:textId="2F78BA7B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handled within single service instance.  </w:t>
      </w:r>
      <w:ins w:id="390" w:author="Rokui, Reza" w:date="2023-03-16T20:38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Similar to </w:t>
        </w:r>
      </w:ins>
      <w:del w:id="391" w:author="Rokui, Reza" w:date="2023-03-16T20:38:00Z">
        <w:r w:rsidRPr="001634CF" w:rsidDel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delText>On the other hand, similarly</w:delText>
        </w:r>
      </w:del>
    </w:p>
    <w:p w14:paraId="38FE61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VLAN hand-off case, a mapping table tracking IP to IETF</w:t>
      </w:r>
    </w:p>
    <w:p w14:paraId="11FBF329" w14:textId="625074F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mapping is require</w:t>
      </w:r>
      <w:ins w:id="392" w:author="Rokui, Reza" w:date="2023-03-16T20:38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>d on NF1 and NF2.</w:t>
        </w:r>
      </w:ins>
      <w:del w:id="393" w:author="Rokui, Reza" w:date="2023-03-16T20:38:00Z">
        <w:r w:rsidRPr="001634CF" w:rsidDel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delText>d.</w:delText>
        </w:r>
      </w:del>
    </w:p>
    <w:p w14:paraId="09AC2A04" w14:textId="1F8803D4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4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007A4C5" w14:textId="324A40BC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5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65A22850" w14:textId="18F171DC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6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01A9D4E0" w14:textId="25FCBC6F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7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6BD5AE50" w14:textId="7F8D118B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8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61E703A5" w14:textId="7683BE69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9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372CAA72" w14:textId="4793AB42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0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071DE6A3" w14:textId="652470B5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1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204C29F" w14:textId="4BAB12B2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2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7CF914B2" w14:textId="7C20311C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3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7A090092" w14:textId="77777777" w:rsidR="00A6754B" w:rsidRPr="001634CF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47ED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Tunnels representing slices</w:t>
      </w:r>
    </w:p>
    <w:p w14:paraId="6F120D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D8D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┌ ─ ─ ─ ─ ─ ─ ─ ─ ┐                   │</w:t>
      </w:r>
    </w:p>
    <w:p w14:paraId="77109A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│</w:t>
      </w:r>
    </w:p>
    <w:p w14:paraId="530FA0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┌──────┐       ┌──┴──┐ Transport┌───┴─┐       ┌─────┐   ▼   ┌──────┐</w:t>
      </w:r>
    </w:p>
    <w:p w14:paraId="1989B2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○════════════■════════════════■══════════════════════════○    │</w:t>
      </w:r>
    </w:p>
    <w:p w14:paraId="528D5C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NF   ├───────┤ ETN │          │ ETN ├───────┤L2/L3├───────┤   NF │</w:t>
      </w:r>
    </w:p>
    <w:p w14:paraId="141FA0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○════════════■════════════════■══════════════════════════○    │</w:t>
      </w:r>
    </w:p>
    <w:p w14:paraId="1C6F9F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└──────┘       └──┬──┘  Network └───┬─┘       └─────┘       └──────┘</w:t>
      </w:r>
    </w:p>
    <w:p w14:paraId="0151E3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9F3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└ ─ ─ ─ ─ ─ ─ ─ ─ ┘</w:t>
      </w:r>
    </w:p>
    <w:p w14:paraId="562A86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└────────┘└────────────────────┘└─────────────────────┘</w:t>
      </w:r>
    </w:p>
    <w:p w14:paraId="38747E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            TN                   Local</w:t>
      </w:r>
    </w:p>
    <w:p w14:paraId="681B8D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Segment          Segment               Segment</w:t>
      </w:r>
    </w:p>
    <w:p w14:paraId="041CC32E" w14:textId="0259B541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4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6E6E9CD5" w14:textId="77777777" w:rsidR="00A6754B" w:rsidRPr="001634CF" w:rsidRDefault="00A6754B" w:rsidP="00A6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5" w:author="Rokui, Reza" w:date="2023-03-16T20:36:00Z"/>
          <w:rFonts w:ascii="Courier New" w:eastAsia="Times New Roman" w:hAnsi="Courier New" w:cs="Courier New"/>
          <w:color w:val="000000"/>
          <w:sz w:val="20"/>
          <w:szCs w:val="20"/>
        </w:rPr>
      </w:pPr>
      <w:ins w:id="406" w:author="Rokui, Reza" w:date="2023-03-16T20:36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&lt;---------------IETF Network Slice -----------------&gt;</w:t>
        </w:r>
      </w:ins>
    </w:p>
    <w:p w14:paraId="468B20A1" w14:textId="77777777" w:rsidR="00A6754B" w:rsidRPr="001634CF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861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○ – tunnel (IPsec, GTP-U, ...) termination point</w:t>
      </w:r>
    </w:p>
    <w:p w14:paraId="4B518D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■ - Service Demarcation Point</w:t>
      </w:r>
    </w:p>
    <w:p w14:paraId="129B12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173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Figure 10: 5G Slice with IP Hand-off</w:t>
      </w:r>
    </w:p>
    <w:p w14:paraId="1E2E7C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DE200" w14:textId="304A99EA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mapping table can be simplified if</w:t>
      </w:r>
      <w:ins w:id="407" w:author="Rokui, Reza" w:date="2023-03-16T20:39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for example </w:t>
        </w:r>
      </w:ins>
      <w:del w:id="408" w:author="Rokui, Reza" w:date="2023-03-16T20:39:00Z">
        <w:r w:rsidRPr="001634CF" w:rsidDel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, e.g.,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IPv6 addressing is used</w:t>
      </w:r>
    </w:p>
    <w:p w14:paraId="5520A93A" w14:textId="77777777" w:rsidR="00A6754B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09" w:author="Rokui, Reza" w:date="2023-03-16T20:42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address NFs.  </w:t>
      </w:r>
      <w:ins w:id="410" w:author="Rokui, Reza" w:date="2023-03-16T20:39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>The identi</w:t>
        </w:r>
      </w:ins>
      <w:ins w:id="411" w:author="Rokui, Reza" w:date="2023-03-16T20:40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fication of the 5G network slice (which is 32-bit number </w:t>
        </w:r>
      </w:ins>
      <w:ins w:id="412" w:author="Rokui, Reza" w:date="2023-03-16T20:41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called </w:t>
        </w:r>
      </w:ins>
      <w:ins w:id="413" w:author="Rokui, Reza" w:date="2023-03-16T20:40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S-NSSAI) can be embedded into the </w:t>
        </w:r>
      </w:ins>
      <w:ins w:id="414" w:author="Rokui, Reza" w:date="2023-03-16T20:41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128-bit </w:t>
        </w:r>
      </w:ins>
      <w:del w:id="415" w:author="Rokui, Reza" w:date="2023-03-16T20:40:00Z">
        <w:r w:rsidRPr="001634CF" w:rsidDel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An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IPv6 address</w:t>
      </w:r>
      <w:ins w:id="416" w:author="Rokui, Reza" w:date="2023-03-16T20:42:00Z">
        <w:r w:rsidR="00A6754B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and make IP to 5G network slice mapping table unnecessary.</w:t>
        </w:r>
      </w:ins>
    </w:p>
    <w:p w14:paraId="5B98ACAE" w14:textId="77777777" w:rsidR="00A6754B" w:rsidRDefault="00A6754B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17" w:author="Rokui, Reza" w:date="2023-03-16T20:42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2A840899" w14:textId="342070EB" w:rsidR="001634CF" w:rsidRPr="00A6754B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18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6754B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19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is a 128-bit long field, while the</w:t>
      </w:r>
    </w:p>
    <w:p w14:paraId="264A8CF5" w14:textId="77777777" w:rsidR="001634CF" w:rsidRPr="00A6754B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0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6754B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1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S-NSSAI is a 32-bit field: Slice/Service Type (SST): 8 bits, Slice</w:t>
      </w:r>
    </w:p>
    <w:p w14:paraId="150E4F66" w14:textId="77777777" w:rsidR="001634CF" w:rsidRPr="00A6754B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2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6754B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3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Differentiator (SD): 24 bits. 32 bits, out of 128 bits of the IPv6</w:t>
      </w:r>
    </w:p>
    <w:p w14:paraId="6108BEF7" w14:textId="77777777" w:rsidR="001634CF" w:rsidRPr="00A6754B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4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A6754B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5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address, may be used to encode the S-NSSAI, which makes an IP to</w:t>
      </w:r>
    </w:p>
    <w:p w14:paraId="2792EB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54B">
        <w:rPr>
          <w:rFonts w:ascii="Courier New" w:eastAsia="Times New Roman" w:hAnsi="Courier New" w:cs="Courier New"/>
          <w:strike/>
          <w:color w:val="000000"/>
          <w:sz w:val="20"/>
          <w:szCs w:val="20"/>
          <w:rPrChange w:id="426" w:author="Rokui, Reza" w:date="2023-03-16T20:42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Slice mapping table unnecessary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.  This mapping is simply a local</w:t>
      </w:r>
    </w:p>
    <w:p w14:paraId="4A5EFC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allocation method to allocate IPv6 addresses to NF loopbacks, without</w:t>
      </w:r>
    </w:p>
    <w:p w14:paraId="38FB73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redefining IPv6 semantic.  Different IPv6 address allocation schemes</w:t>
      </w:r>
    </w:p>
    <w:p w14:paraId="2178A2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this mapping approach may be used, with one example</w:t>
      </w:r>
    </w:p>
    <w:p w14:paraId="2C082C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allocation showed in Figure 11.</w:t>
      </w:r>
    </w:p>
    <w:p w14:paraId="50A54C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EB1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4D3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B54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5E0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C23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157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19]</w:t>
      </w:r>
    </w:p>
    <w:p w14:paraId="1E6899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152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52490D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749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E47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this addressing scheme is local to a node; intermediary</w:t>
      </w:r>
    </w:p>
    <w:p w14:paraId="27721C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nodes are not required to associate any additional semantic with IPv6</w:t>
      </w:r>
    </w:p>
    <w:p w14:paraId="5FBE75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address.</w:t>
      </w:r>
    </w:p>
    <w:p w14:paraId="289DBB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CA0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benefit of embedding the S-NSSAI in the IPv6 address is providing</w:t>
      </w:r>
    </w:p>
    <w:p w14:paraId="1EEAA1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very easy way of identifying the packet as belonging to given</w:t>
      </w:r>
    </w:p>
    <w:p w14:paraId="2A5569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S-NSSAI at any place in the transport domain.  This might be used,</w:t>
      </w:r>
    </w:p>
    <w:p w14:paraId="29CBF0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to selectively enable per S-NSSAI monitoring, or any</w:t>
      </w:r>
    </w:p>
    <w:p w14:paraId="0FD339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per S-NSSAI handling, if required.</w:t>
      </w:r>
    </w:p>
    <w:p w14:paraId="35557E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949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NF specific          reserved</w:t>
      </w:r>
    </w:p>
    <w:p w14:paraId="2FA362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(not slice specific)     for S-NSSAI</w:t>
      </w:r>
    </w:p>
    <w:p w14:paraId="2A026F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───────────────────────────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◀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</w:p>
    <w:p w14:paraId="3A8793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┌────┬────┬────┬────┬────┬────┬────┬────┐</w:t>
      </w:r>
    </w:p>
    <w:p w14:paraId="7E434C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│2001:0db8:xxxx:xxxx:xxxx:xxxx:ttdd:dddd│</w:t>
      </w:r>
    </w:p>
    <w:p w14:paraId="76CE73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└─────────┴─────────┴─────────┴─────────┘</w:t>
      </w:r>
    </w:p>
    <w:p w14:paraId="692EFA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tt     - SST (8 bits)</w:t>
      </w:r>
    </w:p>
    <w:p w14:paraId="4A3AF2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dddddd - SD (24 bits)</w:t>
      </w:r>
    </w:p>
    <w:p w14:paraId="526B75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4FF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Figure 11: An Example of S-NSSAI embedded into IPv6</w:t>
      </w:r>
    </w:p>
    <w:p w14:paraId="2C4742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DBD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example shown in Figure 11, the most significant 96 bits of</w:t>
      </w:r>
    </w:p>
    <w:p w14:paraId="3E1E63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IPv6 address are unique to NF, but do not carry any slice-</w:t>
      </w:r>
    </w:p>
    <w:p w14:paraId="2EDC21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information, while the least significant 32 bits are used to</w:t>
      </w:r>
    </w:p>
    <w:p w14:paraId="4DED04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embed the S-NSSAI information.  The 96-bit part of the address may be</w:t>
      </w:r>
    </w:p>
    <w:p w14:paraId="18C265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 divided based, for example, on the geographical location or</w:t>
      </w:r>
    </w:p>
    <w:p w14:paraId="74CF2B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DC identification.</w:t>
      </w:r>
    </w:p>
    <w:p w14:paraId="4AC659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ED886" w14:textId="0AEB1B15" w:rsidR="001634CF" w:rsidRPr="001634CF" w:rsidRDefault="001634CF" w:rsidP="00212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3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12 shows an example of </w:t>
      </w:r>
      <w:ins w:id="427" w:author="Rokui, Reza" w:date="2023-03-16T20:44:00Z">
        <w:r w:rsidR="009860E9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5G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</w:t>
      </w:r>
      <w:ins w:id="428" w:author="Rokui, Reza" w:date="2023-03-16T20:44:00Z">
        <w:r w:rsidR="009860E9">
          <w:rPr>
            <w:rFonts w:ascii="Courier New" w:eastAsia="Times New Roman" w:hAnsi="Courier New" w:cs="Courier New"/>
            <w:color w:val="000000"/>
            <w:sz w:val="20"/>
            <w:szCs w:val="20"/>
          </w:rPr>
          <w:t>e</w:t>
        </w:r>
      </w:ins>
      <w:del w:id="429" w:author="Rokui, Reza" w:date="2023-03-16T20:44:00Z">
        <w:r w:rsidRPr="001634CF" w:rsidDel="009860E9">
          <w:rPr>
            <w:rFonts w:ascii="Courier New" w:eastAsia="Times New Roman" w:hAnsi="Courier New" w:cs="Courier New"/>
            <w:color w:val="000000"/>
            <w:sz w:val="20"/>
            <w:szCs w:val="20"/>
          </w:rPr>
          <w:delText>ing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</w:t>
      </w:r>
      <w:ins w:id="430" w:author="Rokui, Reza" w:date="2023-03-16T20:48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>,</w:t>
        </w:r>
      </w:ins>
      <w:del w:id="431" w:author="Rokui, Reza" w:date="2023-03-16T20:48:00Z">
        <w:r w:rsidRPr="001634CF" w:rsidDel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delText>,</w:delText>
        </w:r>
      </w:del>
      <w:ins w:id="432" w:author="Rokui, Reza" w:date="2023-03-16T20:49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del w:id="433" w:author="Rokui, Reza" w:date="2023-03-16T20:49:00Z">
        <w:r w:rsidRPr="001634CF" w:rsidDel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where S-NSSAI is</w:t>
      </w:r>
    </w:p>
    <w:p w14:paraId="55754D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embedded into IPv6 addresses used by NFs.  NF-A has a set of tunnel</w:t>
      </w:r>
    </w:p>
    <w:p w14:paraId="101C59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termination points, with unique per-slice IP addresses allocated from</w:t>
      </w:r>
    </w:p>
    <w:p w14:paraId="2AAF03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2001:db8::a:0:0/96 prefix, while NF-B uses set of tunnel</w:t>
      </w:r>
    </w:p>
    <w:p w14:paraId="1720EF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termination points with per-slice IP addresses allocated from</w:t>
      </w:r>
    </w:p>
    <w:p w14:paraId="658F52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2001:db8::b:0:0/96.  This example shows two slices: eMBB (SST=1) and</w:t>
      </w:r>
    </w:p>
    <w:p w14:paraId="4650F0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MIoT (SST=3).  Therefore, for eMBB the tunnel IP addresses are auto-</w:t>
      </w:r>
    </w:p>
    <w:p w14:paraId="2A34A6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derived (without the need for a mapping table) as {2001:db8::a:100:0,</w:t>
      </w:r>
    </w:p>
    <w:p w14:paraId="40F2A4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2001:db8::b:100:0}, while for MIoT (SST=3) tunnel uses</w:t>
      </w:r>
    </w:p>
    <w:p w14:paraId="379928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{2001:db8::a:300:0, 2001:db8::b:300:0}.</w:t>
      </w:r>
    </w:p>
    <w:p w14:paraId="3AD421A0" w14:textId="77777777" w:rsidR="001634CF" w:rsidRPr="001634CF" w:rsidDel="00465070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34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771ABC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EA8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20]</w:t>
      </w:r>
    </w:p>
    <w:p w14:paraId="485B0D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AA0F0" w14:textId="38F57B66" w:rsidR="001634CF" w:rsidDel="00465070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35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C8BD08C" w14:textId="77777777" w:rsidR="00465070" w:rsidRPr="001634CF" w:rsidRDefault="004650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36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66D0781" w14:textId="77777777" w:rsidR="001634CF" w:rsidRPr="001634CF" w:rsidDel="00465070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37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5FC5C4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D0D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2001:db8::a:0:0/96 (NF-A)                2001:db8::b:0:0/96 (NF-B)</w:t>
      </w:r>
    </w:p>
    <w:p w14:paraId="2CCE65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B49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2001:db8::a:100:0/128  ┌ ─ ─ ─ ─ ─ ─ ─ ─ ─   2001:db8::b:100:0/128</w:t>
      </w:r>
    </w:p>
    <w:p w14:paraId="02D0A4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                      │                  │</w:t>
      </w:r>
    </w:p>
    <w:p w14:paraId="194070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┌────▼─┐ eMBB (SST=1)   │     Transport                     ┌─▼────┐</w:t>
      </w:r>
    </w:p>
    <w:p w14:paraId="581FC0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○═══════════════════■════════════════■═══════════════════○    │</w:t>
      </w:r>
    </w:p>
    <w:p w14:paraId="5538A4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NF-A │                │                  │                │ NF-B │</w:t>
      </w:r>
    </w:p>
    <w:p w14:paraId="78FF44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○═══════════════════■════════════════■═══════════════════○    │</w:t>
      </w:r>
    </w:p>
    <w:p w14:paraId="73E115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└────▲─┘ MIoT (SST=3)   │      Network                      └─▲────┘</w:t>
      </w:r>
    </w:p>
    <w:p w14:paraId="1D1537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                      │                  │</w:t>
      </w:r>
    </w:p>
    <w:p w14:paraId="520A39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2001:db8::a:300:0/128  └ ─ ─ ─ ─ ─ ─ ─ ─ ─   2001:db8::b:300:0/128</w:t>
      </w:r>
    </w:p>
    <w:p w14:paraId="6D3D19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8A3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└──────────────────┘└────────────────┘└──────────────────┘</w:t>
      </w:r>
    </w:p>
    <w:p w14:paraId="6CA85A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Local Segment        TN Segment        Local Segment</w:t>
      </w:r>
    </w:p>
    <w:p w14:paraId="119E22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02F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○ – tunnel (IPsec, GTP-U, ...) termination point</w:t>
      </w:r>
    </w:p>
    <w:p w14:paraId="086C77A8" w14:textId="6C739149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38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■ - Service Demarcation Point</w:t>
      </w:r>
    </w:p>
    <w:p w14:paraId="57B7D913" w14:textId="77777777" w:rsidR="00465070" w:rsidRDefault="00465070" w:rsidP="0046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39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  <w:ins w:id="440" w:author="Rokui, Reza" w:date="2023-03-16T20:45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</w:t>
        </w:r>
      </w:ins>
    </w:p>
    <w:p w14:paraId="28997C3B" w14:textId="3C6CDC62" w:rsidR="00465070" w:rsidDel="00465070" w:rsidRDefault="004650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441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  <w:ins w:id="442" w:author="Rokui, Reza" w:date="2023-03-16T20:45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&lt;------------------IETF Network Slice -------------------&gt;</w:t>
        </w:r>
      </w:ins>
    </w:p>
    <w:p w14:paraId="374F8148" w14:textId="77777777" w:rsidR="00465070" w:rsidRPr="001634CF" w:rsidRDefault="00465070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43" w:author="Rokui, Reza" w:date="2023-03-16T20:45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4370E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431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Figure 12: Deployment example with S-NSSAI embedded into IPv6</w:t>
      </w:r>
    </w:p>
    <w:p w14:paraId="4630A2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FB313" w14:textId="1B251B92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4.3.  </w:t>
      </w:r>
      <w:ins w:id="444" w:author="Rokui, Reza" w:date="2023-03-16T20:49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IETF Network Slice Mapping using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MPLS Label Hand-off</w:t>
      </w:r>
    </w:p>
    <w:p w14:paraId="0515BB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3FC13" w14:textId="46757E94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option, </w:t>
      </w:r>
      <w:ins w:id="445" w:author="Rokui, Reza" w:date="2023-03-16T20:53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an MPLS label is identification of the 5G network slice and attached to the traffic from NF1 to NF2, i.e.,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service instances representing different </w:t>
      </w:r>
      <w:ins w:id="446" w:author="Rokui, Reza" w:date="2023-03-16T20:51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5G network 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slices</w:t>
      </w:r>
    </w:p>
    <w:p w14:paraId="387A3D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created directly on the NF, or within the cloud infrastructure</w:t>
      </w:r>
    </w:p>
    <w:p w14:paraId="44A911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hosting the NF, and attached to the TN domain.  Therefore, the packet</w:t>
      </w:r>
    </w:p>
    <w:p w14:paraId="2523F3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MPLS encapsulated outside the TN domain with native MPLS</w:t>
      </w:r>
    </w:p>
    <w:p w14:paraId="6F33C3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encapsulation, or MPLSoUDP encapsulation, depending on the capability</w:t>
      </w:r>
    </w:p>
    <w:p w14:paraId="2FD79020" w14:textId="0B3F9D03" w:rsidR="001634CF" w:rsidRPr="00212898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trike/>
          <w:color w:val="000000"/>
          <w:sz w:val="20"/>
          <w:szCs w:val="20"/>
          <w:u w:val="single"/>
          <w:rPrChange w:id="447" w:author="Rokui, Reza" w:date="2023-03-16T20:5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NF or cloud infrastructure</w:t>
      </w:r>
      <w:ins w:id="448" w:author="Rokui, Reza" w:date="2023-03-16T20:54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. </w:t>
        </w:r>
      </w:ins>
      <w:r w:rsidRPr="00212898">
        <w:rPr>
          <w:rFonts w:ascii="Courier New" w:eastAsia="Times New Roman" w:hAnsi="Courier New" w:cs="Courier New"/>
          <w:strike/>
          <w:color w:val="000000"/>
          <w:sz w:val="20"/>
          <w:szCs w:val="20"/>
          <w:u w:val="single"/>
          <w:rPrChange w:id="449" w:author="Rokui, Reza" w:date="2023-03-16T20:5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>, with the service label depicting</w:t>
      </w:r>
    </w:p>
    <w:p w14:paraId="7BC0F5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898">
        <w:rPr>
          <w:rFonts w:ascii="Courier New" w:eastAsia="Times New Roman" w:hAnsi="Courier New" w:cs="Courier New"/>
          <w:strike/>
          <w:color w:val="000000"/>
          <w:sz w:val="20"/>
          <w:szCs w:val="20"/>
          <w:u w:val="single"/>
          <w:rPrChange w:id="450" w:author="Rokui, Reza" w:date="2023-03-16T20:54:00Z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rPrChange>
        </w:rPr>
        <w:t xml:space="preserve">   the slice.</w:t>
      </w:r>
    </w:p>
    <w:p w14:paraId="34A6E7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D9D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51"/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There are three major methods (based upon Section 10 of [RFC4364])</w:t>
      </w:r>
    </w:p>
    <w:p w14:paraId="7995E0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interconnecting multiple service domains:</w:t>
      </w:r>
    </w:p>
    <w:p w14:paraId="05C4A2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A40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Option 10A (Section 4.3.1): VRF-to-VRF connections.</w:t>
      </w:r>
    </w:p>
    <w:p w14:paraId="49DDAA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313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Option 10B (Section 4.3.2): redistribution of labeled VPN routes</w:t>
      </w:r>
    </w:p>
    <w:p w14:paraId="57921D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next-hop change at domain boundaries.</w:t>
      </w:r>
    </w:p>
    <w:p w14:paraId="1B7AE8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63F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Option 10C (Section 4.3.3): redistribution of labeled VPN routes</w:t>
      </w:r>
    </w:p>
    <w:p w14:paraId="031089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next-hop change + redistribution of labeled transport</w:t>
      </w:r>
    </w:p>
    <w:p w14:paraId="2C8611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routes with next-hop change at domain boundaries.</w:t>
      </w:r>
      <w:commentRangeEnd w:id="451"/>
      <w:r w:rsidR="00212898">
        <w:rPr>
          <w:rStyle w:val="Marquedecommentaire"/>
        </w:rPr>
        <w:commentReference w:id="451"/>
      </w:r>
    </w:p>
    <w:p w14:paraId="2E4B95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C71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4.3.1.  Option 10A</w:t>
      </w:r>
    </w:p>
    <w:p w14:paraId="068898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BA6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option, MPLS is not used in VRF-to-VRF hand-offs, since</w:t>
      </w:r>
    </w:p>
    <w:p w14:paraId="741EB3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services are terminated at the boundary of each domain, and VLAN</w:t>
      </w:r>
    </w:p>
    <w:p w14:paraId="58EC33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hand-off is in place between the domains.  Thus, this option is the</w:t>
      </w:r>
    </w:p>
    <w:p w14:paraId="788C04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same as VLAN hand-off, described in Section 4.1.</w:t>
      </w:r>
    </w:p>
    <w:p w14:paraId="2E8948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3D7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FE0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6EA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21]</w:t>
      </w:r>
    </w:p>
    <w:p w14:paraId="1D6070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6D5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1F974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D0C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EF2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4.3.2.  Option 10B</w:t>
      </w:r>
    </w:p>
    <w:p w14:paraId="531090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458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option, L3VPN service instances for different IETF Network</w:t>
      </w:r>
    </w:p>
    <w:p w14:paraId="7F11D5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 are instantiated outside the TN domain.  These L3VPN</w:t>
      </w:r>
    </w:p>
    <w:p w14:paraId="6A3559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instances could be instantiated either on the compute,</w:t>
      </w:r>
    </w:p>
    <w:p w14:paraId="1BA6A9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hosting mobile network functions (Figure 13, left hand side), or</w:t>
      </w:r>
    </w:p>
    <w:p w14:paraId="63D1F7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cloud infrastructure itself (e.g., on the top of the rack</w:t>
      </w:r>
    </w:p>
    <w:p w14:paraId="091507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leaf switch within cloud IP fabric (Figure 13, right hand side)).</w:t>
      </w:r>
    </w:p>
    <w:p w14:paraId="06DE94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local segment connected to ETN packets are already MPLS</w:t>
      </w:r>
    </w:p>
    <w:p w14:paraId="23F1C8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encapsulated (or MPLSoUDP encapsulated, if cloud or compute</w:t>
      </w:r>
    </w:p>
    <w:p w14:paraId="0DB271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infrastructure doesn't support native MPLS encapsulation).</w:t>
      </w:r>
    </w:p>
    <w:p w14:paraId="11A768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Therefore, the PE uses neither a VLAN nor an IP address for slice</w:t>
      </w:r>
    </w:p>
    <w:p w14:paraId="5E5DBE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identification at the SDP, but instead uses the MPLS label.</w:t>
      </w:r>
    </w:p>
    <w:p w14:paraId="4D591809" w14:textId="014362C6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52" w:author="Rokui, Reza" w:date="2023-03-16T20:5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1130E8D9" w14:textId="1C61990A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53" w:author="Rokui, Reza" w:date="2023-03-16T20:5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6738C931" w14:textId="4199B277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54" w:author="Rokui, Reza" w:date="2023-03-16T20:5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0604D9B" w14:textId="498E0CFF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55" w:author="Rokui, Reza" w:date="2023-03-16T20:56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69957CBC" w14:textId="77777777" w:rsidR="00212898" w:rsidRPr="001634CF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BE9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◁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──────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◁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──────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◁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</w:t>
      </w:r>
    </w:p>
    <w:p w14:paraId="742F86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BGP VPN        BGP VPN        BGP VPN</w:t>
      </w:r>
    </w:p>
    <w:p w14:paraId="5E377A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COM=1, L=A"    COM=1, L=A'    COM=1, L=A</w:t>
      </w:r>
    </w:p>
    <w:p w14:paraId="1169BE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COM=2, L=B"    COM=2, L=B'    COM=2, L=B</w:t>
      </w:r>
    </w:p>
    <w:p w14:paraId="20ABC61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COM=3, L=C"    COM=3, L=C'    COM=3, L=C</w:t>
      </w:r>
    </w:p>
    <w:p w14:paraId="78DB5F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◁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▷◁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▷◁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</w:t>
      </w:r>
    </w:p>
    <w:p w14:paraId="12E621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nhs  nhs      nhs  nhs</w:t>
      </w:r>
    </w:p>
    <w:p w14:paraId="21A752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VLANs</w:t>
      </w:r>
    </w:p>
    <w:p w14:paraId="2B0392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service instances                service instances  representing</w:t>
      </w:r>
    </w:p>
    <w:p w14:paraId="43270A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representing slices              representing slices    slices</w:t>
      </w:r>
    </w:p>
    <w:p w14:paraId="4BC3CF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┌ ─ ─ ─ ─ ─ ─ ─ ─            │           │</w:t>
      </w:r>
    </w:p>
    <w:p w14:paraId="31F452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Transport   │           │           │</w:t>
      </w:r>
    </w:p>
    <w:p w14:paraId="050CF1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┌────▼─┐       ┌┴────┐       ┌─────┐       ┌─▼──────┐    ▼  ┌──────┐</w:t>
      </w:r>
    </w:p>
    <w:p w14:paraId="5C8D49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◙ │       │■    │       │    ■│       │ ◙………………●───────●      │</w:t>
      </w:r>
    </w:p>
    <w:p w14:paraId="3358F4BE" w14:textId="5056E08E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</w:t>
      </w:r>
      <w:del w:id="456" w:author="Rokui, Reza" w:date="2023-03-16T20:57:00Z">
        <w:r w:rsidRPr="001634CF" w:rsidDel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NF</w:t>
      </w:r>
      <w:ins w:id="457" w:author="Rokui, Reza" w:date="2023-03-16T20:57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>1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◙ ├───────┤■ ETN│       │ETN ■├───────┤ ◙………………●───────●  </w:t>
      </w:r>
      <w:del w:id="458" w:author="Rokui, Reza" w:date="2023-03-16T20:57:00Z">
        <w:r w:rsidRPr="001634CF" w:rsidDel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</w:delText>
        </w:r>
      </w:del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NF</w:t>
      </w:r>
      <w:ins w:id="459" w:author="Rokui, Reza" w:date="2023-03-16T20:57:00Z">
        <w:r w:rsidR="00212898">
          <w:rPr>
            <w:rFonts w:ascii="Courier New" w:eastAsia="Times New Roman" w:hAnsi="Courier New" w:cs="Courier New"/>
            <w:color w:val="000000"/>
            <w:sz w:val="20"/>
            <w:szCs w:val="20"/>
          </w:rPr>
          <w:t>2</w:t>
        </w:r>
      </w:ins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</w:t>
      </w:r>
    </w:p>
    <w:p w14:paraId="76B1DD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◙ │       │■    │       │    ■│       │ ◙………………●───────●      │</w:t>
      </w:r>
    </w:p>
    <w:p w14:paraId="209DF8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└──────┘       └┬────┘       └─────┘       └────────┘       └──────┘</w:t>
      </w:r>
    </w:p>
    <w:p w14:paraId="676235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Network    │            L2/L3</w:t>
      </w:r>
    </w:p>
    <w:p w14:paraId="3DB872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└ ─ ─ ─ ─ ─ ─ ─ ─</w:t>
      </w:r>
    </w:p>
    <w:p w14:paraId="680749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└────────┘└──────────────────┘└───────────────────────┘</w:t>
      </w:r>
    </w:p>
    <w:p w14:paraId="7A97A7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Local            TN                    Local</w:t>
      </w:r>
    </w:p>
    <w:p w14:paraId="26F12F4A" w14:textId="51341AAC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0" w:author="Rokui, Reza" w:date="2023-03-16T20:57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Segment         Segment                Segment</w:t>
      </w:r>
    </w:p>
    <w:p w14:paraId="56F012D9" w14:textId="77777777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1" w:author="Rokui, Reza" w:date="2023-03-16T20:57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7FAD8415" w14:textId="0C2D3F1F" w:rsidR="00212898" w:rsidRPr="001634CF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ins w:id="462" w:author="Rokui, Reza" w:date="2023-03-16T20:57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&lt;------------------IETF Network Slice -------------------&gt;</w:t>
        </w:r>
      </w:ins>
    </w:p>
    <w:p w14:paraId="0DAFE3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8D8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● – logical interface represented by VLAN on physical interface</w:t>
      </w:r>
    </w:p>
    <w:p w14:paraId="472EAC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◙ - service instances (with unique MPLS label)</w:t>
      </w:r>
    </w:p>
    <w:p w14:paraId="649C00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■ - Service Demarcation Point</w:t>
      </w:r>
    </w:p>
    <w:p w14:paraId="4FC213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A72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Figure 13: MPLS Hand-off: Option B</w:t>
      </w:r>
    </w:p>
    <w:p w14:paraId="05C873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02B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MPLS labels are allocated dynamically, especially in Option 10B</w:t>
      </w:r>
    </w:p>
    <w:p w14:paraId="655599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deployments, where at the domain boundaries service prefixes are</w:t>
      </w:r>
    </w:p>
    <w:p w14:paraId="1FEE54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reflected with next-hop self, and new label is dynamically allocated,</w:t>
      </w:r>
    </w:p>
    <w:p w14:paraId="152CE1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visible in Figure 13 (e.g., labels A, A' and A" for the first</w:t>
      </w:r>
    </w:p>
    <w:p w14:paraId="75E643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depicted slice).  Therefore, for any slice-specific per hop behavior</w:t>
      </w:r>
    </w:p>
    <w:p w14:paraId="1DB6C1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F09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B79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07F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22]</w:t>
      </w:r>
    </w:p>
    <w:p w14:paraId="360C5D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39C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6F7D72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D76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9D5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TN domain edge, the ETN must be able to determine which label</w:t>
      </w:r>
    </w:p>
    <w:p w14:paraId="7454D2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represents which slice.  In the BGP control plane, when exchanging</w:t>
      </w:r>
    </w:p>
    <w:p w14:paraId="7519C3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prefixes over local segment, each slice might be represented</w:t>
      </w:r>
    </w:p>
    <w:p w14:paraId="786C8F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a unique BGP community, so tracking label assignment to the slice</w:t>
      </w:r>
    </w:p>
    <w:p w14:paraId="77D021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possible.  For example, in Figure 13, for the slice identified</w:t>
      </w:r>
    </w:p>
    <w:p w14:paraId="06AAEC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COM=1, ETN advertises a dynamically allocated label A".  Since,</w:t>
      </w:r>
    </w:p>
    <w:p w14:paraId="66514D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the community, the label to slice association is known, ETN</w:t>
      </w:r>
    </w:p>
    <w:p w14:paraId="58204A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use this dynamically allocated label A" to identify incoming</w:t>
      </w:r>
    </w:p>
    <w:p w14:paraId="69DA51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packets as belonging to slice 1, and execute appropriate edge per hop</w:t>
      </w:r>
    </w:p>
    <w:p w14:paraId="77683E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behavior.</w:t>
      </w:r>
    </w:p>
    <w:p w14:paraId="75290B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9DB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worth noting that slice identification in the BGP control plane</w:t>
      </w:r>
    </w:p>
    <w:p w14:paraId="0966EB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might be at the prefix granularity.  In extreme case, each prefix can</w:t>
      </w:r>
    </w:p>
    <w:p w14:paraId="4C5787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different community representing a different slice.  Depending</w:t>
      </w:r>
    </w:p>
    <w:p w14:paraId="5507D7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business requirements, each slice could be represented by a</w:t>
      </w:r>
    </w:p>
    <w:p w14:paraId="28F3D7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service instance, as outlined in Figure 13.  In that case,</w:t>
      </w:r>
    </w:p>
    <w:p w14:paraId="2D9C1D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route target extended community might be used as slice</w:t>
      </w:r>
    </w:p>
    <w:p w14:paraId="592F49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differentiator.  In another deployment, all prefixes (representing</w:t>
      </w:r>
    </w:p>
    <w:p w14:paraId="062127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slices) might be handled by single 'mobile' service</w:t>
      </w:r>
    </w:p>
    <w:p w14:paraId="410776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instance, and some other BGP attribute (e.g., a standard community)</w:t>
      </w:r>
    </w:p>
    <w:p w14:paraId="566ABC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might be used for slice differentiation.  Or there could be a</w:t>
      </w:r>
    </w:p>
    <w:p w14:paraId="57C35A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that groups multiple slices together into a single service</w:t>
      </w:r>
    </w:p>
    <w:p w14:paraId="7C71F1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instance, resulting in a handful of service instances.  In any case,</w:t>
      </w:r>
    </w:p>
    <w:p w14:paraId="3A3C42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fine-grained per-hop behavior at the edge of TN domain is possible.</w:t>
      </w:r>
    </w:p>
    <w:p w14:paraId="34CD15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922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4.3.3.  Option 10C</w:t>
      </w:r>
    </w:p>
    <w:p w14:paraId="6B5AEB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A9473" w14:textId="1FF006D1" w:rsid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3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*_for further study_*</w:t>
      </w:r>
    </w:p>
    <w:p w14:paraId="56424B3A" w14:textId="0B0E0A39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4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34AAE820" w14:textId="1B97EF0A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5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2EBA1D30" w14:textId="7A7E6DBD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6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EEA2" w14:textId="7283AA2B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7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40243459" w14:textId="47F91692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8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39E3A985" w14:textId="5FB6D562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69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0424F456" w14:textId="18BE31A8" w:rsidR="00212898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70" w:author="Rokui, Reza" w:date="2023-03-16T20:50:00Z"/>
          <w:rFonts w:ascii="Courier New" w:eastAsia="Times New Roman" w:hAnsi="Courier New" w:cs="Courier New"/>
          <w:color w:val="000000"/>
          <w:sz w:val="20"/>
          <w:szCs w:val="20"/>
        </w:rPr>
      </w:pPr>
    </w:p>
    <w:p w14:paraId="5383A62A" w14:textId="77777777" w:rsidR="00212898" w:rsidRPr="001634CF" w:rsidRDefault="00212898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DBC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B86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  QoS Mapping Models</w:t>
      </w:r>
    </w:p>
    <w:p w14:paraId="72FDEA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51C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resources are managed via various QoS policies deployed in the</w:t>
      </w:r>
    </w:p>
    <w:p w14:paraId="34B7C2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network.  QoS mapping models to support 5G slicing connectivity</w:t>
      </w:r>
    </w:p>
    <w:p w14:paraId="089C00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over packet switched transport uses two layers of QoS</w:t>
      </w:r>
    </w:p>
    <w:p w14:paraId="63DD6C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are discussed in the following subsections.</w:t>
      </w:r>
    </w:p>
    <w:p w14:paraId="4089FF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C10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5.1.  5G QoS Layer</w:t>
      </w:r>
    </w:p>
    <w:p w14:paraId="14A04C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23C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QoS treatment is indicated in the 5G QoS layer by the 5QI (5G QoS</w:t>
      </w:r>
    </w:p>
    <w:p w14:paraId="3EED9C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indicator), as defined in [TS-23.501].  A 5QI is an identifier (ID)</w:t>
      </w:r>
    </w:p>
    <w:p w14:paraId="3CA5E1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used as a reference to 5G QoS characteristics (e.g.,</w:t>
      </w:r>
    </w:p>
    <w:p w14:paraId="42CEBA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scheduling weights, admission thresholds, queue management</w:t>
      </w:r>
    </w:p>
    <w:p w14:paraId="0FE143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thresholds, and link layer protocol configuration) in the RAN domain.</w:t>
      </w:r>
    </w:p>
    <w:p w14:paraId="4FE0ED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that 5QI applies to the RAN domain, it is not visible to the TN</w:t>
      </w:r>
    </w:p>
    <w:p w14:paraId="02F85E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domain.  Therefore, if 5QI-aware treatment is desired in the TN</w:t>
      </w:r>
    </w:p>
    <w:p w14:paraId="0D4B25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as well, 5G network functions might set DSCP with a value</w:t>
      </w:r>
    </w:p>
    <w:p w14:paraId="16DB6E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representing 5QI so that differentiated treatment can implemented in</w:t>
      </w:r>
    </w:p>
    <w:p w14:paraId="7B359D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 domain as well.  Based on these DSCP values, at SDP of each TN</w:t>
      </w:r>
    </w:p>
    <w:p w14:paraId="52E170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F09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97C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290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23]</w:t>
      </w:r>
    </w:p>
    <w:p w14:paraId="095917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0E7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40DC3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071D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D37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segment used to construct transport for given 5G slice, very granular</w:t>
      </w:r>
    </w:p>
    <w:p w14:paraId="080337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QoS enforcement might be implemented.</w:t>
      </w:r>
    </w:p>
    <w:p w14:paraId="7E75BF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58D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mapping between 5QI and DSCP is out of scope for this document.</w:t>
      </w:r>
    </w:p>
    <w:p w14:paraId="3549DE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Mapping recommendations are documented, e.g., in</w:t>
      </w:r>
    </w:p>
    <w:p w14:paraId="6DE971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[I-D.henry-tsvwg-diffserv-to-qci].</w:t>
      </w:r>
    </w:p>
    <w:p w14:paraId="2FBC99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908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slice service might have flows with multiple 5QIs, thus there</w:t>
      </w:r>
    </w:p>
    <w:p w14:paraId="658007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be many different 5QIs being deployed. 5QIs (or, more</w:t>
      </w:r>
    </w:p>
    <w:p w14:paraId="7B9E75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precisely, corresponding DSCP values) are visible to the TN domain at</w:t>
      </w:r>
    </w:p>
    <w:p w14:paraId="08FF20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(i.e., at the edge of the TN domain).</w:t>
      </w:r>
    </w:p>
    <w:p w14:paraId="3E8C59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ADF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document, this layer of QoS will be referred as '5G QoS</w:t>
      </w:r>
    </w:p>
    <w:p w14:paraId="386932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Class' ('5G QoS' in short), or '5G DSCP'.</w:t>
      </w:r>
    </w:p>
    <w:p w14:paraId="36C83D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AB0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5.2.  TN QoS Layer</w:t>
      </w:r>
    </w:p>
    <w:p w14:paraId="3E4223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A66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of the TN resources on transit links, as well as traffic</w:t>
      </w:r>
    </w:p>
    <w:p w14:paraId="4916A4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scheduling/prioritization on transit links, is based on a flat (non-</w:t>
      </w:r>
    </w:p>
    <w:p w14:paraId="04A265D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hierarchical) QoS model in this IETF Network Slice realization.  That</w:t>
      </w:r>
    </w:p>
    <w:p w14:paraId="652AC9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is, IETF Network Slices are assigned dedicated resources (e.g., QoS</w:t>
      </w:r>
    </w:p>
    <w:p w14:paraId="35726B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queues) at the edge of the TN domain (at SDPs), while all IETF</w:t>
      </w:r>
    </w:p>
    <w:p w14:paraId="018296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are sharing resources (sharing QoS queues) on the</w:t>
      </w:r>
    </w:p>
    <w:p w14:paraId="09CD4F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transit links of the TN domain.  Typical router hardware can support</w:t>
      </w:r>
    </w:p>
    <w:p w14:paraId="247B7C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 to 8 traffic queues per port, therefore the architecture assumes 8</w:t>
      </w:r>
    </w:p>
    <w:p w14:paraId="305FAC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queues per port support in general.</w:t>
      </w:r>
    </w:p>
    <w:p w14:paraId="615D4A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ED9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this layer, QoS treatment is indicated by QoS indicator specific</w:t>
      </w:r>
    </w:p>
    <w:p w14:paraId="15E784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encapsulation used in the TN domain, and it could be DSCP or</w:t>
      </w:r>
    </w:p>
    <w:p w14:paraId="6DCE8B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MPLS Traffic Class (TC).  This layer of QoS will be referred as 'TN</w:t>
      </w:r>
    </w:p>
    <w:p w14:paraId="27C5D1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QoS Class', or 'TN QoS' for short, in this document.</w:t>
      </w:r>
    </w:p>
    <w:p w14:paraId="6B0967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B3C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5.3.  QoS Realization Models</w:t>
      </w:r>
    </w:p>
    <w:p w14:paraId="29DDA9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56E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5QI might be exposed to the TN domain, via the DSCP value</w:t>
      </w:r>
    </w:p>
    <w:p w14:paraId="2C3E88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(corresponding to specific 5QI value) set in the IP packet generated</w:t>
      </w:r>
    </w:p>
    <w:p w14:paraId="76129A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NFs, some 5G deployments might use 5QI in the RAN domain only,</w:t>
      </w:r>
    </w:p>
    <w:p w14:paraId="42C8A5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requesting per 5QI differentiated treatment from the TN</w:t>
      </w:r>
    </w:p>
    <w:p w14:paraId="2686C3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domain.  This can be due to an NF limitation (e.g., no capability to</w:t>
      </w:r>
    </w:p>
    <w:p w14:paraId="1AFA0C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DSCP), or it might simply depend on the overall slicing</w:t>
      </w:r>
    </w:p>
    <w:p w14:paraId="05BEA0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model.  The O-RAN Alliance, for example, defines a phased</w:t>
      </w:r>
    </w:p>
    <w:p w14:paraId="7D1D87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approach to the slicing, with initial phases utilizing only per</w:t>
      </w:r>
    </w:p>
    <w:p w14:paraId="70E64C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slice, but not per 5QI, differentiated treatment in the TN domain</w:t>
      </w:r>
    </w:p>
    <w:p w14:paraId="4E116B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(Annex F of [O-RAN.WG9.XPSAAS]).</w:t>
      </w:r>
    </w:p>
    <w:p w14:paraId="0D68D0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7A2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Therefore, from a QoS perspective, the 5G slicing connectivity</w:t>
      </w:r>
    </w:p>
    <w:p w14:paraId="6AB93A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realization architecture defines two high-level realization models</w:t>
      </w:r>
    </w:p>
    <w:p w14:paraId="5F0E25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slicing in the transport domain: a 5QI-unaware model and a 5QI-</w:t>
      </w:r>
    </w:p>
    <w:p w14:paraId="3CBF4B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793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24B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82C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24]</w:t>
      </w:r>
    </w:p>
    <w:p w14:paraId="39007B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C9F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7CB13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1FF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ACD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aware model.  Both slicing models in the transport domain could be</w:t>
      </w:r>
    </w:p>
    <w:p w14:paraId="0CDA47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concurrently within the same 5G slice.  For example, the TN</w:t>
      </w:r>
    </w:p>
    <w:p w14:paraId="2CEE1E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segment for 5G midhaul (F1-U interface) might be 5QI-aware, while at</w:t>
      </w:r>
    </w:p>
    <w:p w14:paraId="461F8E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time the TN segment for 5G backhaul (N3 interface) might</w:t>
      </w:r>
    </w:p>
    <w:p w14:paraId="43BA59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 the 5QI-unaware model.</w:t>
      </w:r>
    </w:p>
    <w:p w14:paraId="5F0B9A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A2D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models are further elaborated in the following two subsections.</w:t>
      </w:r>
    </w:p>
    <w:p w14:paraId="7C221D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F9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5.4.  5QI-unaware Model</w:t>
      </w:r>
    </w:p>
    <w:p w14:paraId="02D1A7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07C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5QI-unaware mode, the DSCP values in the packets received from NF</w:t>
      </w:r>
    </w:p>
    <w:p w14:paraId="6DB02C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SDP are ignored.  In the TN domain, there is no QoS</w:t>
      </w:r>
    </w:p>
    <w:p w14:paraId="1AA3EE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differentiation at the 5G QoS Class level.  The entire IETF Network</w:t>
      </w:r>
    </w:p>
    <w:p w14:paraId="1DEFDD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is mapped to single TN QoS Class, and, therefore, to a single</w:t>
      </w:r>
    </w:p>
    <w:p w14:paraId="16080E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QoS queue on the routers in the TN domain.  With a small number of</w:t>
      </w:r>
    </w:p>
    <w:p w14:paraId="4E2DE3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deployed 5G slices (for example only two 5G slices: eMBB and MIoT),</w:t>
      </w:r>
    </w:p>
    <w:p w14:paraId="518776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possible to dedicate a separate QoS queue for each slice on</w:t>
      </w:r>
    </w:p>
    <w:p w14:paraId="54D12B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transit routers.  However, with introduction of private/enterprises</w:t>
      </w:r>
    </w:p>
    <w:p w14:paraId="7779FA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slices, as the number of 5G slices (and thus corresponding IETF</w:t>
      </w:r>
    </w:p>
    <w:p w14:paraId="1D97B7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Slices) increases, a single QoS queue on transit links serves</w:t>
      </w:r>
    </w:p>
    <w:p w14:paraId="6066D3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slices with similar characteristics.  QoS enforcement on</w:t>
      </w:r>
    </w:p>
    <w:p w14:paraId="63C362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transit links is fully coarse (single NRP, sharing resources among</w:t>
      </w:r>
    </w:p>
    <w:p w14:paraId="599ADC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IETF Network Slices), as displayed in Figure 14.</w:t>
      </w:r>
    </w:p>
    <w:p w14:paraId="24FB87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584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C42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CA0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06B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F4D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318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0B2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CDC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DFA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3CF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FD8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DCD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634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BB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43F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FB8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DD9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3B8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186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108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663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147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48F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F2D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F64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B64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9E0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D36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25]</w:t>
      </w:r>
    </w:p>
    <w:p w14:paraId="612364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78D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739AE8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40E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16E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 ─ ─ ─ ─ ─ ─ ─ ─ ─ ─ ─ ─ ─ ─ ─ ─ ─ ─ ─ ─ ─ ─ ─ ─ ─ ─ ─ ─ ─ ─</w:t>
      </w:r>
    </w:p>
    <w:p w14:paraId="7E9CD0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┏━━━━━━━━━━━━━━━━━┓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ETN                              │</w:t>
      </w:r>
    </w:p>
    <w:p w14:paraId="60E647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D4F36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┏━━━━━━━━━━━━━━━━━━━━━━━━━━━┫</w:t>
      </w:r>
    </w:p>
    <w:p w14:paraId="62EBC4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Transit link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9E39B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1 ├────────────┐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BC2E2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├─────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1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E748A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7E1A9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73959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2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3E184E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458F68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2 ├────────┐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9B4DA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3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A2443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C5099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3B0C49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└─────────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4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1644C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FE952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3 ├────────────┘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5048B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┌─────────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5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A6CA1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48C30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140A0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6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74D83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3B276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4 ├────────┤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07873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7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7F88F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59D5B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0CF18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8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3E696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03974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5 ├────────┘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Max 8 TN Classes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7242C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┗━━━━━━━━━━━━━━━━━━━━━━━━━━━┛</w:t>
      </w:r>
    </w:p>
    <w:p w14:paraId="61DB21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│</w:t>
      </w:r>
    </w:p>
    <w:p w14:paraId="2EA359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┣━━━━━━━━━━━━━━━━━┛</w:t>
      </w:r>
    </w:p>
    <w:p w14:paraId="4B9AE8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─ ─ ─ ─ ─ ─ ─ ─ ─ ─ ─ ─ ─ ─ ─ ─ ─ ─ ─ ─ ─ ─ ─ ─ ─ ─ ─ ─ ─ ─ ┘</w:t>
      </w:r>
    </w:p>
    <w:p w14:paraId="10C85F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Fine-grained QoS enforcement         Coarse QoS enforcement</w:t>
      </w:r>
    </w:p>
    <w:p w14:paraId="7215FA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(dedicated resources per            (resources shared by</w:t>
      </w:r>
    </w:p>
    <w:p w14:paraId="502FE3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IETF Network Slice)                multiple IETF NSs)</w:t>
      </w:r>
    </w:p>
    <w:p w14:paraId="582D8C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069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Figure 14: Slice to TN QoS Mapping (5QI-unaware Model)</w:t>
      </w:r>
    </w:p>
    <w:p w14:paraId="675DF3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425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IP traffic is handed over at the SDP from the local segment</w:t>
      </w:r>
    </w:p>
    <w:p w14:paraId="434F5B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TN domain, the PE encapsulates the traffic into MPLS (if MPLS</w:t>
      </w:r>
    </w:p>
    <w:p w14:paraId="566462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is used in the TN domain), or IPv6 - optionally with some</w:t>
      </w:r>
    </w:p>
    <w:p w14:paraId="641A26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headers (if SRv6 transport is used in the TN domain), and</w:t>
      </w:r>
    </w:p>
    <w:p w14:paraId="5A3E93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sends out the packets on the TN transit link.</w:t>
      </w:r>
    </w:p>
    <w:p w14:paraId="2DBECD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074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FD7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63F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505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90F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FC4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26]</w:t>
      </w:r>
    </w:p>
    <w:p w14:paraId="5A758D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F8A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70929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B0F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E3E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original IP header retains the DCSP marking (which is ignored in</w:t>
      </w:r>
    </w:p>
    <w:p w14:paraId="38EA35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5QI-unaware mode), while the new header (MPLS or IPv6) carries QoS</w:t>
      </w:r>
    </w:p>
    <w:p w14:paraId="0C06C8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marking (MPLS Traffic Class bits for MPLS encapsulation, or DSCP for</w:t>
      </w:r>
    </w:p>
    <w:p w14:paraId="7B4E74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SRv6/IPv6 encapsulation) related to TN CoS.  Based on TN QoS Class</w:t>
      </w:r>
    </w:p>
    <w:p w14:paraId="0BDA83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marking, per hop behavior for all IETF Network Slices is executed on</w:t>
      </w:r>
    </w:p>
    <w:p w14:paraId="58F80D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 links.  TN domain transit routers do not evaluate the original IP</w:t>
      </w:r>
    </w:p>
    <w:p w14:paraId="3F17B9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 for QoS-related decisions.  This model is outlined in</w:t>
      </w:r>
    </w:p>
    <w:p w14:paraId="0C3730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15 for MPLS encapsulation, and in Figure 16 for SRv6</w:t>
      </w:r>
    </w:p>
    <w:p w14:paraId="3C5C6C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encapsulation.</w:t>
      </w:r>
    </w:p>
    <w:p w14:paraId="40AE0A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AA2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┌──────────────┐</w:t>
      </w:r>
    </w:p>
    <w:p w14:paraId="31ABE8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│ MPLS Header  │</w:t>
      </w:r>
    </w:p>
    <w:p w14:paraId="2B0A1F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├─────┬─────┐  │</w:t>
      </w:r>
    </w:p>
    <w:p w14:paraId="3E5AAB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│Label│TN TC│  │</w:t>
      </w:r>
    </w:p>
    <w:p w14:paraId="376505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┌──────────────┐ ─ ─ ─ ─ ─ ─ ─ ─ ├─────┴─────┴──┤</w:t>
      </w:r>
    </w:p>
    <w:p w14:paraId="397DF1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IP Header   │         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IP Header   │</w:t>
      </w:r>
    </w:p>
    <w:p w14:paraId="2FAC31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┌───────┤         │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┌───────┤</w:t>
      </w:r>
    </w:p>
    <w:p w14:paraId="7BF64D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│5G DSCP│ ────────┘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   │5G DSCP│</w:t>
      </w:r>
    </w:p>
    <w:p w14:paraId="330299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├──────┴───────┤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├──────┴───────┤</w:t>
      </w:r>
    </w:p>
    <w:p w14:paraId="05C44D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            │</w:t>
      </w:r>
    </w:p>
    <w:p w14:paraId="56CADC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           │</w:t>
      </w:r>
    </w:p>
    <w:p w14:paraId="3F7A23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▏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        │</w:t>
      </w:r>
    </w:p>
    <w:p w14:paraId="4BA12E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Payload    │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Payload    │</w:t>
      </w:r>
    </w:p>
    <w:p w14:paraId="0184BB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│(GTP-U/IPsec) │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│(GTP-U/IPsec) │</w:t>
      </w:r>
    </w:p>
    <w:p w14:paraId="5C2B77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        │</w:t>
      </w:r>
    </w:p>
    <w:p w14:paraId="0AA0C0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────────┐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           │</w:t>
      </w:r>
    </w:p>
    <w:p w14:paraId="54182E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│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      │</w:t>
      </w:r>
    </w:p>
    <w:p w14:paraId="3EC1C1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         │</w:t>
      </w:r>
    </w:p>
    <w:p w14:paraId="2A22DA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└──────────────┘ ─ ─ ─ ─ ─ ─ ─ ─ └──────────────┘</w:t>
      </w:r>
    </w:p>
    <w:p w14:paraId="1631E8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E6B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Figure 15: QoS with MPLS Encapsulation</w:t>
      </w:r>
    </w:p>
    <w:p w14:paraId="3F8608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F36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BE3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3E5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54D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59D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205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6FA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CE5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89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C77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00E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905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DC9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523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E9C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172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612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00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31E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203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27]</w:t>
      </w:r>
    </w:p>
    <w:p w14:paraId="5F3754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EFD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C4A21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373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D05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┌──────────────┐</w:t>
      </w:r>
    </w:p>
    <w:p w14:paraId="36696B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│ IPv6 Header  │</w:t>
      </w:r>
    </w:p>
    <w:p w14:paraId="054196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│      ┌───────┤</w:t>
      </w:r>
    </w:p>
    <w:p w14:paraId="404627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│      │TN DSCP│</w:t>
      </w:r>
    </w:p>
    <w:p w14:paraId="5E6289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├──────┴───────┤</w:t>
      </w:r>
    </w:p>
    <w:p w14:paraId="053A95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optional</w:t>
      </w:r>
    </w:p>
    <w:p w14:paraId="337EC9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│     IPv6     │</w:t>
      </w:r>
    </w:p>
    <w:p w14:paraId="221719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headers</w:t>
      </w:r>
    </w:p>
    <w:p w14:paraId="6B482D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┌──────────────┐ ─ ─ ─ ─ ─ ─ ─ ─ ├──────────────┤</w:t>
      </w:r>
    </w:p>
    <w:p w14:paraId="4AFD7E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IP Header   │         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IP Header   │</w:t>
      </w:r>
    </w:p>
    <w:p w14:paraId="79F6EE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┌───────┤         │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┌───────┤</w:t>
      </w:r>
    </w:p>
    <w:p w14:paraId="111BC4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│5G DSCP│ ────────┘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   │5G DSCP│</w:t>
      </w:r>
    </w:p>
    <w:p w14:paraId="713E39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├──────┴───────┤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├──────┴───────┤</w:t>
      </w:r>
    </w:p>
    <w:p w14:paraId="7B23CA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            │</w:t>
      </w:r>
    </w:p>
    <w:p w14:paraId="2719FD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           │</w:t>
      </w:r>
    </w:p>
    <w:p w14:paraId="2B2F8C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▏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        │</w:t>
      </w:r>
    </w:p>
    <w:p w14:paraId="5A213F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Payload    │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│   Payload    │</w:t>
      </w:r>
    </w:p>
    <w:p w14:paraId="4888A2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│(GTP-U/IPsec) │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│(GTP-U/IPsec) │</w:t>
      </w:r>
    </w:p>
    <w:p w14:paraId="3CC699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        │</w:t>
      </w:r>
    </w:p>
    <w:p w14:paraId="2A0121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────────┐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           │</w:t>
      </w:r>
    </w:p>
    <w:p w14:paraId="08725E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│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      │</w:t>
      </w:r>
    </w:p>
    <w:p w14:paraId="26A984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│              │         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         │</w:t>
      </w:r>
    </w:p>
    <w:p w14:paraId="504934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└──────────────┘ ─ ─ ─ ─ ─ ─ ─ ─ └──────────────┘</w:t>
      </w:r>
    </w:p>
    <w:p w14:paraId="235E4E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87F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Figure 16: QoS with IPv6 Encapsulation</w:t>
      </w:r>
    </w:p>
    <w:p w14:paraId="1F3274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65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QoS perspective, both options are similar.  However, there</w:t>
      </w:r>
    </w:p>
    <w:p w14:paraId="15E2DD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one difference between the two options.  The MPLS TC is only 3</w:t>
      </w:r>
    </w:p>
    <w:p w14:paraId="3B57BA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bits (8 possible combinations), while DSCP is 6 bits (64 possible</w:t>
      </w:r>
    </w:p>
    <w:p w14:paraId="2F9DCC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combinations).  Hence, SRv6 [RFC8754] provides more flexibility for</w:t>
      </w:r>
    </w:p>
    <w:p w14:paraId="53BA69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 CoS design, especially in combination with soft policing with in-</w:t>
      </w:r>
    </w:p>
    <w:p w14:paraId="316172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profile/ out-profile traffic, as discussed in Section 5.4.1.</w:t>
      </w:r>
    </w:p>
    <w:p w14:paraId="026C0D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74E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Edge resources are controlled in a granular, fine-grained manner,</w:t>
      </w:r>
    </w:p>
    <w:p w14:paraId="78A672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dedicated resource allocation for each IETF Network Slice.  The</w:t>
      </w:r>
    </w:p>
    <w:p w14:paraId="2495B8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control/enforcement happens at each SDP in two directions:</w:t>
      </w:r>
    </w:p>
    <w:p w14:paraId="1ECA5F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inbound and outbound.</w:t>
      </w:r>
    </w:p>
    <w:p w14:paraId="54B5A2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15A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5.4.1.  Inbound Edge Resource Control</w:t>
      </w:r>
    </w:p>
    <w:p w14:paraId="1B6C5D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B40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main aspect of inbound edge resource control is per-slice traffic</w:t>
      </w:r>
    </w:p>
    <w:p w14:paraId="272DDF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capacity enforcement.  This kind of enforcement is often called</w:t>
      </w:r>
    </w:p>
    <w:p w14:paraId="25E809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'admission control' or 'traffic conditioning'.  The goal of this</w:t>
      </w:r>
    </w:p>
    <w:p w14:paraId="51B636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inbound enforcement is to ensure that the traffic above the</w:t>
      </w:r>
    </w:p>
    <w:p w14:paraId="5656D8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contracted rate is dropped or deprioritized, depending on the</w:t>
      </w:r>
    </w:p>
    <w:p w14:paraId="5CAB19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business rules, right at the edge of TN domain.  This, combined with</w:t>
      </w:r>
    </w:p>
    <w:p w14:paraId="2B0304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appropriate network capacity planning/management (Section 7) is</w:t>
      </w:r>
    </w:p>
    <w:p w14:paraId="2DC0AE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to ensure proper isolation between slices in a scalable</w:t>
      </w:r>
    </w:p>
    <w:p w14:paraId="53F68E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B29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06C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FA1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28]</w:t>
      </w:r>
    </w:p>
    <w:p w14:paraId="240F30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C08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9ABA2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8E1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E09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manner.  As a result, traffic of one slice has no influence on the</w:t>
      </w:r>
    </w:p>
    <w:p w14:paraId="64F54A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of other slices, even if the slice is misbehaving (e.g., DDoS</w:t>
      </w:r>
    </w:p>
    <w:p w14:paraId="31431B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attacks or node/link failures) and generates traffic volumes above</w:t>
      </w:r>
    </w:p>
    <w:p w14:paraId="76782C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contracted rates.</w:t>
      </w:r>
    </w:p>
    <w:p w14:paraId="7B501F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C80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slice rates can be characterized with following parameters</w:t>
      </w:r>
    </w:p>
    <w:p w14:paraId="652A2A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[I-D.ietf-teas-ietf-network-slice-nbi-yang]:</w:t>
      </w:r>
    </w:p>
    <w:p w14:paraId="1DA783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056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CIR: Committed Information Rate (i.e., guaranteed bandwidth)</w:t>
      </w:r>
    </w:p>
    <w:p w14:paraId="10DB92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3F4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PIR: Peak Information Rate (i.e., maximum bandwidth)</w:t>
      </w:r>
    </w:p>
    <w:p w14:paraId="111731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E4B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parameters define the traffic characteristics of the slice and</w:t>
      </w:r>
    </w:p>
    <w:p w14:paraId="223351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part of SLO parameter set provided by the SMO to IETF NSC.  Based</w:t>
      </w:r>
    </w:p>
    <w:p w14:paraId="25CE74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these parameters the inbound policy can be implemented using one</w:t>
      </w:r>
    </w:p>
    <w:p w14:paraId="7C5A76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following options:</w:t>
      </w:r>
    </w:p>
    <w:p w14:paraId="357584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8CF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1r2c (single-rate two-color) rate limiter</w:t>
      </w:r>
    </w:p>
    <w:p w14:paraId="021792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FEE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is the most basic rate limiter, which meters at the SDP a</w:t>
      </w:r>
    </w:p>
    <w:p w14:paraId="4458BB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stream of given slice and marks its packets as in-contract</w:t>
      </w:r>
    </w:p>
    <w:p w14:paraId="1B12F2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(below contracted CIR) or out-of-contract (above contracted CIR).</w:t>
      </w:r>
    </w:p>
    <w:p w14:paraId="40F9FA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In-contract packets are accepted and forwarded.  Out-of contract</w:t>
      </w:r>
    </w:p>
    <w:p w14:paraId="510B80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packets are either dropped right at the SDP (hard rate limiting),</w:t>
      </w:r>
    </w:p>
    <w:p w14:paraId="415EC7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remarked (with different MPLS TC or DSCP TN markings) to</w:t>
      </w:r>
    </w:p>
    <w:p w14:paraId="6C1ABE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signify 'this packet should be dropped in the first place, if</w:t>
      </w:r>
    </w:p>
    <w:p w14:paraId="590FB5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is a congestion' (soft rate limiting), depending on the</w:t>
      </w:r>
    </w:p>
    <w:p w14:paraId="4AAEE9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business policy of the operator.  In the second case, while</w:t>
      </w:r>
    </w:p>
    <w:p w14:paraId="334410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packets above CIR are forwarded at the SDP, they are subject to</w:t>
      </w:r>
    </w:p>
    <w:p w14:paraId="5527FC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being dropped during any congestion event at any place in the TN</w:t>
      </w:r>
    </w:p>
    <w:p w14:paraId="7A0966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domain.</w:t>
      </w:r>
    </w:p>
    <w:p w14:paraId="55AD6F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2F8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2r3c (two-rate three-color) rate limiter</w:t>
      </w:r>
    </w:p>
    <w:p w14:paraId="7C3645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A4A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was initially defined in [RFC2698], and its improved version</w:t>
      </w:r>
    </w:p>
    <w:p w14:paraId="2AD4981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[RFC4115].  In essence, the traffic is assigned to one of the</w:t>
      </w:r>
    </w:p>
    <w:p w14:paraId="38DBD2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three categories:</w:t>
      </w:r>
    </w:p>
    <w:p w14:paraId="642CDC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155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 Green, for traffic under CIR</w:t>
      </w:r>
    </w:p>
    <w:p w14:paraId="3C0FE4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C2C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 Yellow, for traffic between CIR and PIR</w:t>
      </w:r>
    </w:p>
    <w:p w14:paraId="5BE1B2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372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 Red, for traffic above PIR</w:t>
      </w:r>
    </w:p>
    <w:p w14:paraId="59D9AD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4EE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inbound 2r3c meter implemented with [RFC4115], compared to</w:t>
      </w:r>
    </w:p>
    <w:p w14:paraId="6565B6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[RFC2698], is more 'customer friendly' as it doesn't impose</w:t>
      </w:r>
    </w:p>
    <w:p w14:paraId="0A1F68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outbound peak-rate shaping requirements on customer edge (CE)</w:t>
      </w:r>
    </w:p>
    <w:p w14:paraId="71FF27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devices. 2r3c meters in general give greater flexibility for edge</w:t>
      </w:r>
    </w:p>
    <w:p w14:paraId="64ACD8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A6D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5DE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59F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29]</w:t>
      </w:r>
    </w:p>
    <w:p w14:paraId="07004D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6BB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64625F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A14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F1D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enforcement regarding accepting the traffic (green), de-</w:t>
      </w:r>
    </w:p>
    <w:p w14:paraId="63C51B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prioritizing and potentially dropping the traffic during</w:t>
      </w:r>
    </w:p>
    <w:p w14:paraId="1BB911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congestion (yellow), or hard dropping the traffic (red).</w:t>
      </w:r>
    </w:p>
    <w:p w14:paraId="25D919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ADA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Inbound edge enforcement model for 5QI-unaware model, where all</w:t>
      </w:r>
    </w:p>
    <w:p w14:paraId="5F6B22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packets belonging to the slice are treated the same way in the TN</w:t>
      </w:r>
    </w:p>
    <w:p w14:paraId="2C056D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(no 5Q QoS Class differentiation in the TN domain) is outlined</w:t>
      </w:r>
    </w:p>
    <w:p w14:paraId="673D93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Figure 17.</w:t>
      </w:r>
    </w:p>
    <w:p w14:paraId="405C38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9B6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Slice</w:t>
      </w:r>
    </w:p>
    <w:p w14:paraId="1D1D3A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policer     ┌─────────┐</w:t>
      </w:r>
    </w:p>
    <w:p w14:paraId="056314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║    ┌───┴──┐      │</w:t>
      </w:r>
    </w:p>
    <w:p w14:paraId="451D8E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║    │      │      │</w:t>
      </w:r>
    </w:p>
    <w:p w14:paraId="19EA50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║    │    S │      │</w:t>
      </w:r>
    </w:p>
    <w:p w14:paraId="4D1AA2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║    │    l │      │</w:t>
      </w:r>
    </w:p>
    <w:p w14:paraId="11EA65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▼    │    i │      │</w:t>
      </w:r>
    </w:p>
    <w:p w14:paraId="683CFB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──────────────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│      │</w:t>
      </w:r>
    </w:p>
    <w:p w14:paraId="06914C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e │  A   │</w:t>
      </w:r>
    </w:p>
    <w:p w14:paraId="0F32E2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t   │</w:t>
      </w:r>
    </w:p>
    <w:p w14:paraId="2E342F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1 │  t   │</w:t>
      </w:r>
    </w:p>
    <w:p w14:paraId="231827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a   │</w:t>
      </w:r>
    </w:p>
    <w:p w14:paraId="70BF6B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├──────┤  c   │</w:t>
      </w:r>
    </w:p>
    <w:p w14:paraId="7A9B9C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h   │</w:t>
      </w:r>
    </w:p>
    <w:p w14:paraId="3EDBC9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S │  m   │</w:t>
      </w:r>
    </w:p>
    <w:p w14:paraId="10C964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l │  e   │</w:t>
      </w:r>
    </w:p>
    <w:p w14:paraId="192C1E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i │  n   │</w:t>
      </w:r>
    </w:p>
    <w:p w14:paraId="4C9FD5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──────────────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│  t   │</w:t>
      </w:r>
    </w:p>
    <w:p w14:paraId="2ACA1B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e │      │</w:t>
      </w:r>
    </w:p>
    <w:p w14:paraId="267D4E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C   │</w:t>
      </w:r>
    </w:p>
    <w:p w14:paraId="30447F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2 │  i   │</w:t>
      </w:r>
    </w:p>
    <w:p w14:paraId="4EE16B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r   │</w:t>
      </w:r>
    </w:p>
    <w:p w14:paraId="38E22A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├──────┤  c   │</w:t>
      </w:r>
    </w:p>
    <w:p w14:paraId="578299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u   │</w:t>
      </w:r>
    </w:p>
    <w:p w14:paraId="4856E1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S │  i   │</w:t>
      </w:r>
    </w:p>
    <w:p w14:paraId="4816AA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l │  t   │</w:t>
      </w:r>
    </w:p>
    <w:p w14:paraId="28A220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i │      │</w:t>
      </w:r>
    </w:p>
    <w:p w14:paraId="6EBD46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──────────────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│      │</w:t>
      </w:r>
    </w:p>
    <w:p w14:paraId="6E425B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e │      │</w:t>
      </w:r>
    </w:p>
    <w:p w14:paraId="02B06F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    │</w:t>
      </w:r>
    </w:p>
    <w:p w14:paraId="45BB8D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3 │      │</w:t>
      </w:r>
    </w:p>
    <w:p w14:paraId="473F0A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│      │      │</w:t>
      </w:r>
    </w:p>
    <w:p w14:paraId="587CAA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└───┬──┘      │</w:t>
      </w:r>
    </w:p>
    <w:p w14:paraId="41A158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└─────────┘</w:t>
      </w:r>
    </w:p>
    <w:p w14:paraId="65C669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95A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Figure 17: Ingress Slice Admission Control (5QI-unware Model)</w:t>
      </w:r>
    </w:p>
    <w:p w14:paraId="52ACDF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E10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8BC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550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B6B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5F3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3A4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30]</w:t>
      </w:r>
    </w:p>
    <w:p w14:paraId="4AFF4C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CB0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AA27D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C50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549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5.4.2.  Outbound Edge Resource Control</w:t>
      </w:r>
    </w:p>
    <w:p w14:paraId="193DE5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226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inbound slice admission control at the transport edge is</w:t>
      </w:r>
    </w:p>
    <w:p w14:paraId="5FD100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mandatory in the model, outbound edge resource control might not be</w:t>
      </w:r>
    </w:p>
    <w:p w14:paraId="6FFE6D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in all use cases.  Use cases that specifically call for</w:t>
      </w:r>
    </w:p>
    <w:p w14:paraId="0EC3F8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outbound edge resource control are:</w:t>
      </w:r>
    </w:p>
    <w:p w14:paraId="0F1293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D17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Slices use both CIR and PIR parameters, and transport edge links</w:t>
      </w:r>
    </w:p>
    <w:p w14:paraId="2F472F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(attachment circuits) are dimensioned to fulfil the aggregate of</w:t>
      </w:r>
    </w:p>
    <w:p w14:paraId="58E6B6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slice CIRs.  If at any given time, some slices send the traffic</w:t>
      </w:r>
    </w:p>
    <w:p w14:paraId="25E81C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above CIR, congestion in outbound direction on the transport edge</w:t>
      </w:r>
    </w:p>
    <w:p w14:paraId="54A170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link might happen.  Therefore, fine-grained resource control to</w:t>
      </w:r>
    </w:p>
    <w:p w14:paraId="5059E2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guarantee at least CIR for each slice is required.</w:t>
      </w:r>
    </w:p>
    <w:p w14:paraId="2365DF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C3C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Any-to-Any (A2A) connectivity constructs are deployed, again</w:t>
      </w:r>
    </w:p>
    <w:p w14:paraId="05C067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resulting in potential congestion in outbound direction on the</w:t>
      </w:r>
    </w:p>
    <w:p w14:paraId="414DA6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transport edge links, even if only slice CIR parameters are used.</w:t>
      </w:r>
    </w:p>
    <w:p w14:paraId="5AEEFE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again requires fine-grained resource control per slice in</w:t>
      </w:r>
    </w:p>
    <w:p w14:paraId="1D98D4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outbound direction at transport edge links.</w:t>
      </w:r>
    </w:p>
    <w:p w14:paraId="0B0B74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034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opposed to inbound edge resource control, typically implemented</w:t>
      </w:r>
    </w:p>
    <w:p w14:paraId="3E7B42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rate-limiters/policers, outbound resource control is typically</w:t>
      </w:r>
    </w:p>
    <w:p w14:paraId="19ABC5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implemented with a weighted/priority queuing, potentially combined</w:t>
      </w:r>
    </w:p>
    <w:p w14:paraId="6DB993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optional shapers (per slice).  A detailed analysis of different</w:t>
      </w:r>
    </w:p>
    <w:p w14:paraId="036696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queuing mechanisms is out of scope for this document, but is provided</w:t>
      </w:r>
    </w:p>
    <w:p w14:paraId="11A0E8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[RFC7806].</w:t>
      </w:r>
    </w:p>
    <w:p w14:paraId="65066E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DA3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18 outlines the outbound edge resource control model at the</w:t>
      </w:r>
    </w:p>
    <w:p w14:paraId="660056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network layer for 5QI-unaware slices.  Each slice is</w:t>
      </w:r>
    </w:p>
    <w:p w14:paraId="361310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assigned a single egress queue.  The sum of slice CIRs, used as the</w:t>
      </w:r>
    </w:p>
    <w:p w14:paraId="147548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weight in weighted queueing model, MUST NOT exceed the physical</w:t>
      </w:r>
    </w:p>
    <w:p w14:paraId="725DA3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capacity of the attachment circuit.  Slice requests above this limit</w:t>
      </w:r>
    </w:p>
    <w:p w14:paraId="0D54AE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be rejected by the NSC, unless an already established slice with</w:t>
      </w:r>
    </w:p>
    <w:p w14:paraId="04B912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lower priority, if such exists, is preempted.</w:t>
      </w:r>
    </w:p>
    <w:p w14:paraId="4AFBB9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277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E9D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830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273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373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421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904D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CDD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E76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73F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91A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EF4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BF0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440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938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C51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149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31]</w:t>
      </w:r>
    </w:p>
    <w:p w14:paraId="78D014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0B7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6DBD41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80C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D80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┌─────────┐        QoS output queues</w:t>
      </w:r>
    </w:p>
    <w:p w14:paraId="0E5413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┌───┴──┐─ ─ ─ ─ ─ ─ ─ ─ ─ ─ ─ ─ ─ ─ ─ ─ ─ ─ ─ ─ ─ ─ ─ ─ ─ ─</w:t>
      </w:r>
    </w:p>
    <w:p w14:paraId="4A6D3D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│ S    │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5BDE84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│ l    │                             │</w:t>
      </w:r>
    </w:p>
    <w:p w14:paraId="02A0BE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│ i    │                             │</w:t>
      </w:r>
    </w:p>
    <w:p w14:paraId="6BA787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A  │ c    │                             │  weight=Slice-1-CIR</w:t>
      </w:r>
    </w:p>
    <w:p w14:paraId="150851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t  │ e  ┌─┴──────────────────────────┐  │ shaping=Slice-1-PIR</w:t>
      </w:r>
    </w:p>
    <w:p w14:paraId="7B293A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───┼──t──┼────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│</w:t>
      </w:r>
    </w:p>
    <w:p w14:paraId="77B1B5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a  │ 1  └─┬──────────────────────────┘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779602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c  ├──────┤─ ─ ─ ─ ─ ─ ─ ─ ─ ─ ─ ─ ─ ─ ─ ─ ─ ─ ─ ─ ─ ─ ─ ─ ─ ─</w:t>
      </w:r>
    </w:p>
    <w:p w14:paraId="50E9F5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h  │ S    │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3A6A37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m  │ l    │                             │</w:t>
      </w:r>
    </w:p>
    <w:p w14:paraId="17E7E1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e  │ i    │                             │</w:t>
      </w:r>
    </w:p>
    <w:p w14:paraId="35C7FD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n  │ c    │                             │  weight=Slice-2-CIR</w:t>
      </w:r>
    </w:p>
    <w:p w14:paraId="545929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t  │ e  ┌─┴──────────────────────────┐  │ shaping=Slice-2-PIR</w:t>
      </w:r>
    </w:p>
    <w:p w14:paraId="7BA87F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───┼─────┼────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│</w:t>
      </w:r>
    </w:p>
    <w:p w14:paraId="0A274E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C  │ 2  └─┬──────────────────────────┘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20F8E6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i  ├──────┤─ ─ ─ ─ ─ ─ ─ ─ ─ ─ ─ ─ ─ ─ ─ ─ ─ ─ ─ ─ ─ ─ ─ ─ ─ ─</w:t>
      </w:r>
    </w:p>
    <w:p w14:paraId="07B143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r  │ S    │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368114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c  │ l    │                             │</w:t>
      </w:r>
    </w:p>
    <w:p w14:paraId="10ED5D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u  │ i    │                             │</w:t>
      </w:r>
    </w:p>
    <w:p w14:paraId="7D2B9D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i  │ c    │                             │  weight=Slice-3-CIR</w:t>
      </w:r>
    </w:p>
    <w:p w14:paraId="0D4074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t  │ e  ┌─┴──────────────────────────┐  │ shaping=Slice-3-PIR</w:t>
      </w:r>
    </w:p>
    <w:p w14:paraId="7CBFD8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───┼─────┼────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│</w:t>
      </w:r>
    </w:p>
    <w:p w14:paraId="66E1DB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│ 3  └─┬──────────────────────────┘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01B55D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└───┬──┘─ ─ ─ ─ ─ ─ ─ ─ ─ ─ ─ ─ ─ ─ ─ ─ ─ ─ ─ ─ ─ ─ ─ ─ ─ ─</w:t>
      </w:r>
    </w:p>
    <w:p w14:paraId="25DB84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└─────────┘</w:t>
      </w:r>
    </w:p>
    <w:p w14:paraId="717C70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B54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18: Ingress Slice Admission control (5QI-unaware Model)</w:t>
      </w:r>
    </w:p>
    <w:p w14:paraId="582667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19F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5.5.  5QI-aware Model</w:t>
      </w:r>
    </w:p>
    <w:p w14:paraId="40230F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D0F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5QI-aware model, potentially a large number of 5G QoS Classes,</w:t>
      </w:r>
    </w:p>
    <w:p w14:paraId="3C062D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represented via DSCP set by NFs (the architecture scales to thousands</w:t>
      </w:r>
    </w:p>
    <w:p w14:paraId="541CA1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5G slices) is mapped (multiplexed) to up to 8 TN QoS Classes used</w:t>
      </w:r>
    </w:p>
    <w:p w14:paraId="69642C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transport transit equipment, as outlined in Figure 19.</w:t>
      </w:r>
    </w:p>
    <w:p w14:paraId="4301D4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1C3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D16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809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6F9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D08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4E5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052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8A8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507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7BA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5F9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FAC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186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CFC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FC0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32]</w:t>
      </w:r>
    </w:p>
    <w:p w14:paraId="797174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1EA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2EABFD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606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73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 ─ ─ ─ ─ ─ ─ ─ ─ ─ ─ ─ ─ ─ ─ ─ ─ ─ ─ ─ ─ ─ ─ ─ ─ ─ ─ ─ ─ ─ ─</w:t>
      </w:r>
    </w:p>
    <w:p w14:paraId="22AB5B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┏━━━━━━━━━━━━━━━━━┓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ETN                              │</w:t>
      </w:r>
    </w:p>
    <w:p w14:paraId="22F2C1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5FFF2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┏━━━━━━━━━━━━━━━━━━━━━━━━━━━┫</w:t>
      </w:r>
    </w:p>
    <w:p w14:paraId="570581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Transit link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94781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│5G DSCP A ├───────────────┐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74C24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├──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1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F1AE9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6745A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│5G DSCP B ├───────────┐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8C1D2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2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EA3EA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16830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│5G DSCP C ├──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╋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─────┐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5075C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3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669F5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9EFFD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│5G DSCP D ├─────┐  │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6D4EB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4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4154E1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└ ─ ─ ─ ─ ─ ─ ─ ┘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05B48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│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8F6A3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├─────────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5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8F931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│5G DSCP A ├─────│──│──│───┘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AEDAC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│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0AF549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│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6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F0C97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│5G DSCP E ├─────│──│──┘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126A3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625E1D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│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  TN QoS Class 7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4FAF4A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│5G DSCP F ├─────│──┘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2C4CB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┌────────────────────────┐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22B5F4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├────────────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TN QoS Class 8     │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3966FB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│5G DSCP G ├─────┘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└────────────────────────┘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3EC5CB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Max 8 TN Classes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4514D2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┗━━━━━━━━━━━━━━━━━━━━━━━━━━━┛</w:t>
      </w:r>
    </w:p>
    <w:p w14:paraId="4ACAA2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└ ─ ─ ─ ─ ─ ─ ─ ┘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│</w:t>
      </w:r>
    </w:p>
    <w:p w14:paraId="5ACE8C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┣━━━━━━━━━━━━━━━━━┛</w:t>
      </w:r>
    </w:p>
    <w:p w14:paraId="40DFAF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─ ─ ─ ─ ─ ─ ─ ─ ─ ─ ─ ─ ─ ─ ─ ─ ─ ─ ─ ─ ─ ─ ─ ─ ─ ─ ─ ─ ─ ─ ┘</w:t>
      </w:r>
    </w:p>
    <w:p w14:paraId="604C82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Fine-grained QoS enforcement         Coarse QoS enforcement</w:t>
      </w:r>
    </w:p>
    <w:p w14:paraId="724032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(dedicated resources per            (resources shared by</w:t>
      </w:r>
    </w:p>
    <w:p w14:paraId="23DB48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IETF Network Slice)                multiple IETF NSs)</w:t>
      </w:r>
    </w:p>
    <w:p w14:paraId="2E680D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85F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Figure 19: Slice 5Q QoS to TN QoS Mapping (5QI-aware Model)</w:t>
      </w:r>
    </w:p>
    <w:p w14:paraId="4FC335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D85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036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1E3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81D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3EF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F17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36C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597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DBB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AA0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E72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551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33]</w:t>
      </w:r>
    </w:p>
    <w:p w14:paraId="72025B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D3C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6289D6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3AE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75D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that in large scale deployments (large number of 5G slices),</w:t>
      </w:r>
    </w:p>
    <w:p w14:paraId="067A7C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number of potential 5G QoS Classes is much higher than the number</w:t>
      </w:r>
    </w:p>
    <w:p w14:paraId="23F859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TN QoS Classes, multiple 5G QoS Classes with similar</w:t>
      </w:r>
    </w:p>
    <w:p w14:paraId="097D0C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characteristics - potentially from different slices - would be</w:t>
      </w:r>
    </w:p>
    <w:p w14:paraId="1D55A7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grouped with common operator-defined TN logic and mapped to a same TN</w:t>
      </w:r>
    </w:p>
    <w:p w14:paraId="7A00FB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QoS Class when transported in the TN domain.  That is, common per hop</w:t>
      </w:r>
    </w:p>
    <w:p w14:paraId="12C35A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behavior (PHB) is executed on transit TN routers for all packets</w:t>
      </w:r>
    </w:p>
    <w:p w14:paraId="6B713E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grouped together.  An example of this approach is outlined in</w:t>
      </w:r>
    </w:p>
    <w:p w14:paraId="727D36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20.</w:t>
      </w:r>
    </w:p>
    <w:p w14:paraId="489FCD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C9E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&gt; Please note that the numbers indicated in {{figure-34}} (S-NSSAI, 5QI, DSCP, queue, etc.) are provided for illustration purposes only and shoudl not be considered as deployment guidance.</w:t>
      </w:r>
    </w:p>
    <w:p w14:paraId="3A56ADD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713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┌───────────── ETN  ─────────────────┐</w:t>
      </w:r>
    </w:p>
    <w:p w14:paraId="6997CB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┌────── NF-A ──────┐  │                                    │</w:t>
      </w:r>
    </w:p>
    <w:p w14:paraId="7F5DE5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  │  │ ┌ ─ ─ ─ ─ ┐                        │</w:t>
      </w:r>
    </w:p>
    <w:p w14:paraId="502B7B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3GPP S-NSSAI 100 │  │     SDP                            │</w:t>
      </w:r>
    </w:p>
    <w:p w14:paraId="2F30A1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│┌──────┐ ┌───────┐│  │ │┌───────┐│                        │</w:t>
      </w:r>
    </w:p>
    <w:p w14:paraId="77C0CD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││5QI=1 ├─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DSCP=46├───┐                     │</w:t>
      </w:r>
    </w:p>
    <w:p w14:paraId="3A9F31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│└──────┘ └───────┘│  │ │└───────┘│  │                     │</w:t>
      </w:r>
    </w:p>
    <w:p w14:paraId="08446C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│┌──────┐ ┌───────┐│  │  ┌───────┐   │                     │</w:t>
      </w:r>
    </w:p>
    <w:p w14:paraId="440C6E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││5QI=65├─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DSCP=46├┼──┤                     │</w:t>
      </w:r>
    </w:p>
    <w:p w14:paraId="2BEF1E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│└──────┘ └───────┘│  │  └───────┘   │                     │</w:t>
      </w:r>
    </w:p>
    <w:p w14:paraId="0F66F2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│┌──────┐ ┌───────┐│  │ │┌───────┐│  │                     │</w:t>
      </w:r>
    </w:p>
    <w:p w14:paraId="7B8365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││5QI=7 ├─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DSCP=10├──────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DSCP=10──────┐  ┌──────────────┐ │</w:t>
      </w:r>
    </w:p>
    <w:p w14:paraId="7AE1E6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│└──────┘ └───────┘│  │ │└───────┘│  │ │  │TN QoS Class 5│ │</w:t>
      </w:r>
    </w:p>
    <w:p w14:paraId="4758D3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└──────────────────┘  │  ─ ─ ─ ─ ─   ├─│──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Queue 5    │ │</w:t>
      </w:r>
    </w:p>
    <w:p w14:paraId="35AF08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│              │ │  └──────────────┘ │</w:t>
      </w:r>
    </w:p>
    <w:p w14:paraId="16EE22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┌────── NF-B ──────┐  │              │ │                   │</w:t>
      </w:r>
    </w:p>
    <w:p w14:paraId="48BC05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  │  │ ┌ ─ ─ ─ ─ ┐  │ │                   │</w:t>
      </w:r>
    </w:p>
    <w:p w14:paraId="70222B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3GPP S-NSSAI 200 │  │     SDP      │ │                   │</w:t>
      </w:r>
    </w:p>
    <w:p w14:paraId="69FE44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│┌──────┐ ┌───────┐│  │ │┌───────┐│  │ │                   │</w:t>
      </w:r>
    </w:p>
    <w:p w14:paraId="5A8A66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││5QI=1 ├─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DSCP=46├───┤ │  ┌──────────────┐ │</w:t>
      </w:r>
    </w:p>
    <w:p w14:paraId="0A81F2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│└──────┘ └───────┘│  │ │└───────┘│  │ │  │TN QoS Class 1│ │</w:t>
      </w:r>
    </w:p>
    <w:p w14:paraId="3631C0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│┌──────┐ ┌───────┐│  │  ┌───────┐   │ ├──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Queue 1    │ │</w:t>
      </w:r>
    </w:p>
    <w:p w14:paraId="2DB33F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││5QI=65├─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DSCP=46├┼──┘ │  └──────────────┘ │</w:t>
      </w:r>
    </w:p>
    <w:p w14:paraId="508896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│└──────┘ └───────┘│  │  └───────┘     │                   │</w:t>
      </w:r>
    </w:p>
    <w:p w14:paraId="22FAB0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│┌──────┐ ┌───────┐│  │ │┌───────┐│    │                   │</w:t>
      </w:r>
    </w:p>
    <w:p w14:paraId="0660AE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││5QI=7 ├─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DSCP=10├──────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DSCP=10├─────┘                   │</w:t>
      </w:r>
    </w:p>
    <w:p w14:paraId="461A4E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│└──────┘ └───────┘│  │ │└───────┘│                        │</w:t>
      </w:r>
    </w:p>
    <w:p w14:paraId="7A4590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└──────────────────┘  │  ─ ─ ─ ─ ─                         │</w:t>
      </w:r>
    </w:p>
    <w:p w14:paraId="59BBFD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└────────────────────────────────────┘</w:t>
      </w:r>
    </w:p>
    <w:p w14:paraId="1BFB18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3B0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Figure 20: Example of 3GPP QoS Mapped to TN QoS</w:t>
      </w:r>
    </w:p>
    <w:p w14:paraId="41C4A0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CBEA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current SDO progress of 3GPP (Rel.17) and O-RAN the mapping of 5QI</w:t>
      </w:r>
    </w:p>
    <w:p w14:paraId="2E3B33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DSCP is not expected in per-slice fashion, where 5QI to DSCP</w:t>
      </w:r>
    </w:p>
    <w:p w14:paraId="3034D5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mapping may vary from 3GPP slice to 3GPP slice, hence the mapping of</w:t>
      </w:r>
    </w:p>
    <w:p w14:paraId="7600BA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5G QoS DSCP values to TN QoS Classes may be rather common.</w:t>
      </w:r>
    </w:p>
    <w:p w14:paraId="15015C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9A4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B7F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AC9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34]</w:t>
      </w:r>
    </w:p>
    <w:p w14:paraId="4FDF58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D08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7A0DCB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C55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DBA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in 5QI-unaware model, the original IP header retains the DCSP</w:t>
      </w:r>
    </w:p>
    <w:p w14:paraId="1CFC4E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marking corresponding to 5QI (5G QoS Class), while the new header</w:t>
      </w:r>
    </w:p>
    <w:p w14:paraId="164F07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(MPLS or IPv6) carries QoS marking related to TN QoS Class.  Based on</w:t>
      </w:r>
    </w:p>
    <w:p w14:paraId="70D087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 QoS Class marking, per hop behavior for all aggregated 5G QoS</w:t>
      </w:r>
    </w:p>
    <w:p w14:paraId="0AFC59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Classes from all IETF Network Slices is executed on TN links.  TN</w:t>
      </w:r>
    </w:p>
    <w:p w14:paraId="0E0C31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domain transit routers do not evaluate original IP header for QoS</w:t>
      </w:r>
    </w:p>
    <w:p w14:paraId="04CB6D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decisions.  The original DSCP marking retained in the</w:t>
      </w:r>
    </w:p>
    <w:p w14:paraId="0B3F1D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original IP header is used at the PE for fine-grained per slice and</w:t>
      </w:r>
    </w:p>
    <w:p w14:paraId="0F69BE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5G QoS Class inbound/outbound enforcement on the AC.</w:t>
      </w:r>
    </w:p>
    <w:p w14:paraId="66C92F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DFB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5QI-aware model, compared to 5QI-unware model, edge resources are</w:t>
      </w:r>
    </w:p>
    <w:p w14:paraId="17D398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in an even more granular, fine-grained manner, with</w:t>
      </w:r>
    </w:p>
    <w:p w14:paraId="2B7EFA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dedicated resource allocation for each IETF Network Slice and</w:t>
      </w:r>
    </w:p>
    <w:p w14:paraId="415D17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dedicated resource allocation for number of traffic classes (most</w:t>
      </w:r>
    </w:p>
    <w:p w14:paraId="2B6063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commonly up 4 or 8 traffic classes, depending on the HW capability of</w:t>
      </w:r>
    </w:p>
    <w:p w14:paraId="2BD590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equipment) within each IETF Network Slice.</w:t>
      </w:r>
    </w:p>
    <w:p w14:paraId="3B1EBD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BBC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5.5.1.  Inbound Edge Resource Control</w:t>
      </w:r>
    </w:p>
    <w:p w14:paraId="658DC5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C09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Compared to the 5QI-unware model, admission control (traffic</w:t>
      </w:r>
    </w:p>
    <w:p w14:paraId="50857A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conditioning) in the 5QI-aware model is more granular, as it enforces</w:t>
      </w:r>
    </w:p>
    <w:p w14:paraId="2BBEC3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only per slice capacity constraints, but may as well enforce the</w:t>
      </w:r>
    </w:p>
    <w:p w14:paraId="5068F6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constraints per 5G QoS Class within each slice.</w:t>
      </w:r>
    </w:p>
    <w:p w14:paraId="65B3D4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DBC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5G slice using multiple 5QIs can potentially specify rates in one of</w:t>
      </w:r>
    </w:p>
    <w:p w14:paraId="41636D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ways:</w:t>
      </w:r>
    </w:p>
    <w:p w14:paraId="1E6AE7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532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Rates per traffic class (CIR or CIR+PIR), no rate per slice (sum</w:t>
      </w:r>
    </w:p>
    <w:p w14:paraId="27B513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rates per class gives the rate per slice).</w:t>
      </w:r>
    </w:p>
    <w:p w14:paraId="68C27E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EA7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Rate per slice (CIR or CIR+PIR), and rates per prioritized</w:t>
      </w:r>
    </w:p>
    <w:p w14:paraId="63BC89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(premium) traffic classes (CIR only).  Best effort traffic class</w:t>
      </w:r>
    </w:p>
    <w:p w14:paraId="52E3AB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 the bandwidth (within slice CIR/PIR) not consumed by</w:t>
      </w:r>
    </w:p>
    <w:p w14:paraId="032C4C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prioritized classes.</w:t>
      </w:r>
    </w:p>
    <w:p w14:paraId="558D01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03D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first option, the slice admission control is executed with</w:t>
      </w:r>
    </w:p>
    <w:p w14:paraId="419890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class granularity, as outlined in Figure 21.  In this model,</w:t>
      </w:r>
    </w:p>
    <w:p w14:paraId="14E55C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premium class doesn't consume all available class capacity, it</w:t>
      </w:r>
    </w:p>
    <w:p w14:paraId="3E2AC0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reused by non-premium (i.e., Best Effort) class.</w:t>
      </w:r>
    </w:p>
    <w:p w14:paraId="0921DE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E58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E93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70C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3B4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3AD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317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032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BD2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41C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BB0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505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D5E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35]</w:t>
      </w:r>
    </w:p>
    <w:p w14:paraId="4830F4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182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FB824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B67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4F7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Class             ┌─────────┐</w:t>
      </w:r>
    </w:p>
    <w:p w14:paraId="205280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policer         ┌──┴───┐     │</w:t>
      </w:r>
    </w:p>
    <w:p w14:paraId="1829E6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  │     │</w:t>
      </w:r>
    </w:p>
    <w:p w14:paraId="1A7449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5Q-QoS-A: CIR-1A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│     │</w:t>
      </w:r>
    </w:p>
    <w:p w14:paraId="7A384C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5Q-QoS-B: CIR-1B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│     │</w:t>
      </w:r>
    </w:p>
    <w:p w14:paraId="5CDE5C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5Q-QoS-C: CIR-1C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│     │</w:t>
      </w:r>
    </w:p>
    <w:p w14:paraId="59951D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c │     │</w:t>
      </w:r>
    </w:p>
    <w:p w14:paraId="4897BA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e │     │</w:t>
      </w:r>
    </w:p>
    <w:p w14:paraId="7FCBD5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 CIR/PIR-1D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A  │</w:t>
      </w:r>
    </w:p>
    <w:p w14:paraId="49CE8A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1 │  t  │</w:t>
      </w:r>
    </w:p>
    <w:p w14:paraId="13AFBF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  │  t  │</w:t>
      </w:r>
    </w:p>
    <w:p w14:paraId="584320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├──────┤  a  │</w:t>
      </w:r>
    </w:p>
    <w:p w14:paraId="2233BF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  │  c  │</w:t>
      </w:r>
    </w:p>
    <w:p w14:paraId="36575E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5Q-QoS-A: CIR-2A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 │  h  │</w:t>
      </w:r>
    </w:p>
    <w:p w14:paraId="50CBD9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5Q-QoS-B: CIR-2B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│  m  │</w:t>
      </w:r>
    </w:p>
    <w:p w14:paraId="375645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5Q-QoS-C: CIR-2C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│  e  │</w:t>
      </w:r>
    </w:p>
    <w:p w14:paraId="03B8BA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c │  n  │</w:t>
      </w:r>
    </w:p>
    <w:p w14:paraId="60CFEC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e │  t  │</w:t>
      </w:r>
    </w:p>
    <w:p w14:paraId="23BFED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 CIR/PIR-2D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  │</w:t>
      </w:r>
    </w:p>
    <w:p w14:paraId="150BE4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2 │  C  │</w:t>
      </w:r>
    </w:p>
    <w:p w14:paraId="043E40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  │  i  │</w:t>
      </w:r>
    </w:p>
    <w:p w14:paraId="633E90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├──────┤  r  │</w:t>
      </w:r>
    </w:p>
    <w:p w14:paraId="723E2C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  │  c  │</w:t>
      </w:r>
    </w:p>
    <w:p w14:paraId="5645B7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5Q-QoS-A: CIR-3A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 │  u  │</w:t>
      </w:r>
    </w:p>
    <w:p w14:paraId="4B9125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5Q-QoS-B: CIR-3B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│  i  │</w:t>
      </w:r>
    </w:p>
    <w:p w14:paraId="1A62CA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5Q-QoS-C: CIR-3C 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│  t  │</w:t>
      </w:r>
    </w:p>
    <w:p w14:paraId="5AEDA2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c │     │</w:t>
      </w:r>
    </w:p>
    <w:p w14:paraId="697DCDD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e │     │</w:t>
      </w:r>
    </w:p>
    <w:p w14:paraId="1A4DEC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 CIR/PIR-3D───────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────────────┼─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  │</w:t>
      </w:r>
    </w:p>
    <w:p w14:paraId="3A72C9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3 │     │</w:t>
      </w:r>
    </w:p>
    <w:p w14:paraId="609F0E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│      │     │</w:t>
      </w:r>
    </w:p>
    <w:p w14:paraId="50F215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└──┬───┘     │</w:t>
      </w:r>
    </w:p>
    <w:p w14:paraId="7226F3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└─────────┘</w:t>
      </w:r>
    </w:p>
    <w:p w14:paraId="5B5749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8F3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Figure 21: Ingress Slice Admission Control (5QI-aware Model)</w:t>
      </w:r>
    </w:p>
    <w:p w14:paraId="0CB6AF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FBE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model combines the advantages of 5QI-unaware model (per</w:t>
      </w:r>
    </w:p>
    <w:p w14:paraId="5AB05F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admission control) with the per traffic class admission</w:t>
      </w:r>
    </w:p>
    <w:p w14:paraId="3B43FB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control, as outlined in Figure 21.  Ingress admission control is at</w:t>
      </w:r>
    </w:p>
    <w:p w14:paraId="3A2120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granularity for premium classes (CIR only).  Non-premium class</w:t>
      </w:r>
    </w:p>
    <w:p w14:paraId="23F42D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(i.e., Best Effort) has no separate class admission control policy,</w:t>
      </w:r>
    </w:p>
    <w:p w14:paraId="6971C1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it is allowed to use the entire slice capacity, which is</w:t>
      </w:r>
    </w:p>
    <w:p w14:paraId="4C2429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at any given moment.  I.e., slice capacity, which is not</w:t>
      </w:r>
    </w:p>
    <w:p w14:paraId="2252C8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consumed by premium classes.  It is a hierarchical model, as depicted</w:t>
      </w:r>
    </w:p>
    <w:p w14:paraId="5CF4AE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Figure 22.</w:t>
      </w:r>
    </w:p>
    <w:p w14:paraId="31CAFD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067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5B5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B12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07C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387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74C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36]</w:t>
      </w:r>
    </w:p>
    <w:p w14:paraId="66F67B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326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31E1B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081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182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Slice</w:t>
      </w:r>
    </w:p>
    <w:p w14:paraId="3099A5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policer   ┌─────────┐</w:t>
      </w:r>
    </w:p>
    <w:p w14:paraId="11624E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Class        .   ┌──┴───┐     │</w:t>
      </w:r>
    </w:p>
    <w:p w14:paraId="036B0D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policer      ; :  │      │     │</w:t>
      </w:r>
    </w:p>
    <w:p w14:paraId="3CECD3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5Q-QoS-A: CIR-1A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│     │</w:t>
      </w:r>
    </w:p>
    <w:p w14:paraId="646E1A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5Q-QoS-B: CIR-1B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│     │</w:t>
      </w:r>
    </w:p>
    <w:p w14:paraId="6F05E4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5Q-QoS-C: CIR-1C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│     │</w:t>
      </w:r>
    </w:p>
    <w:p w14:paraId="502D92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c │     │</w:t>
      </w:r>
    </w:p>
    <w:p w14:paraId="7F61B5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e │     │</w:t>
      </w:r>
    </w:p>
    <w:p w14:paraId="626C37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 CIR/PIR-1D ──────────────┤─┼──┼──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A  │</w:t>
      </w:r>
    </w:p>
    <w:p w14:paraId="6C9719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1 │  t  │</w:t>
      </w:r>
    </w:p>
    <w:p w14:paraId="7BCB78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: ;  │      │  t  │</w:t>
      </w:r>
    </w:p>
    <w:p w14:paraId="47E68F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.   ├──────┤  a  │</w:t>
      </w:r>
    </w:p>
    <w:p w14:paraId="730962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; :  │      │  c  │</w:t>
      </w:r>
    </w:p>
    <w:p w14:paraId="4A27A2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5Q-QoS-A: CIR-2A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│  h  │</w:t>
      </w:r>
    </w:p>
    <w:p w14:paraId="6D9609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5Q-QoS-B: CIR-2B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│  m  │</w:t>
      </w:r>
    </w:p>
    <w:p w14:paraId="2FFFC9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5Q-QoS-C: CIR-2C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│  e  │</w:t>
      </w:r>
    </w:p>
    <w:p w14:paraId="02F0CE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c │  n  │</w:t>
      </w:r>
    </w:p>
    <w:p w14:paraId="6B339C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e │  t  │</w:t>
      </w:r>
    </w:p>
    <w:p w14:paraId="360F71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 CIR/PIR-2D ──────────────┤─┼──┼──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│</w:t>
      </w:r>
    </w:p>
    <w:p w14:paraId="097A3B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2 │  C  │</w:t>
      </w:r>
    </w:p>
    <w:p w14:paraId="313C89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: ;  │      │  i  │</w:t>
      </w:r>
    </w:p>
    <w:p w14:paraId="7A8086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.   ├──────┤  r  │</w:t>
      </w:r>
    </w:p>
    <w:p w14:paraId="2FB39E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; :  │      │  c  │</w:t>
      </w:r>
    </w:p>
    <w:p w14:paraId="18D3BC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5Q-QoS-A: CIR-3A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│  u  │</w:t>
      </w:r>
    </w:p>
    <w:p w14:paraId="0DEC04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5Q-QoS-B: CIR-3B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│  i  │</w:t>
      </w:r>
    </w:p>
    <w:p w14:paraId="32779D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5Q-QoS-C: CIR-3C ────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◇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│  t  │</w:t>
      </w:r>
    </w:p>
    <w:p w14:paraId="31F3F9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c │     │</w:t>
      </w:r>
    </w:p>
    <w:p w14:paraId="77B87F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e │     │</w:t>
      </w:r>
    </w:p>
    <w:p w14:paraId="7C1305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BE CIR/PIR-3D ──────────────┤─┼──┼──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│</w:t>
      </w:r>
    </w:p>
    <w:p w14:paraId="00D40F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│ │  │    3 │     │</w:t>
      </w:r>
    </w:p>
    <w:p w14:paraId="6272E2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: ;  │      │     │</w:t>
      </w:r>
    </w:p>
    <w:p w14:paraId="6C5775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'   └──┬───┘     │</w:t>
      </w:r>
    </w:p>
    <w:p w14:paraId="723629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└─────────┘</w:t>
      </w:r>
    </w:p>
    <w:p w14:paraId="22DCD6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377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22: Ingress Slice Admission Control (5QI-aware) - Hierarchical</w:t>
      </w:r>
    </w:p>
    <w:p w14:paraId="3ED714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C45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5.5.2.  Outbound Edge Resource Control</w:t>
      </w:r>
    </w:p>
    <w:p w14:paraId="2960ED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22C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23 outlines the outbound edge resource control model at the</w:t>
      </w:r>
    </w:p>
    <w:p w14:paraId="30C99A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network layer for 5QI-aware slices.  Each slice is assigned</w:t>
      </w:r>
    </w:p>
    <w:p w14:paraId="4140D6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egress queues.  The sum of queue weights (equal to 5Q QoS</w:t>
      </w:r>
    </w:p>
    <w:p w14:paraId="6F7BDB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CIRs within the slice) CIRs MUST NOT exceed the CIR of the slice</w:t>
      </w:r>
    </w:p>
    <w:p w14:paraId="7DADC1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itself.  And, similarly to the 5QI-aware model, the sum of slice CIRs</w:t>
      </w:r>
    </w:p>
    <w:p w14:paraId="0DE97D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exceed the physical capacity of the attachment circuit.</w:t>
      </w:r>
    </w:p>
    <w:p w14:paraId="5177CD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652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799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EC7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79D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CFE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349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37]</w:t>
      </w:r>
    </w:p>
    <w:p w14:paraId="21C144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29B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77F275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026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00F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┌─────────┐        QoS output queues</w:t>
      </w:r>
    </w:p>
    <w:p w14:paraId="072F48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┌───┴──┐─ ─ ─ ─ ─ ─ ─ ─ ─ ─ ─ ─ ─ ─ ─ ─ ─ ─ ─ ─ ─ ─ ─ ─ ─ ─</w:t>
      </w:r>
    </w:p>
    <w:p w14:paraId="3BEA82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┌─┴──────────────────────────┐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2EAB48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───┼─────┼────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5Q-QoS-A: w=5Q-QoS-A-CIR   │  │</w:t>
      </w:r>
    </w:p>
    <w:p w14:paraId="7BF901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S  └─┬──────────────────────────┘  │</w:t>
      </w:r>
    </w:p>
    <w:p w14:paraId="1AB7B9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l  ┌─┴──────────────────────────┐  │</w:t>
      </w:r>
    </w:p>
    <w:p w14:paraId="156601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───┼─────┼─i──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5Q-QoS-B: w=5Q-QoS-B-CIR   │  │</w:t>
      </w:r>
    </w:p>
    <w:p w14:paraId="055F59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c  └─┬──────────────────────────┘  │  weight=Slice-1-CIR</w:t>
      </w:r>
    </w:p>
    <w:p w14:paraId="360044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e  ┌─┴──────────────────────────┐  │ shaping=Slice-1-PIR</w:t>
      </w:r>
    </w:p>
    <w:p w14:paraId="433D7B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───┼─────┼────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5Q-QoS-C: w=5Q-QoS-C-CIR   │  │</w:t>
      </w:r>
    </w:p>
    <w:p w14:paraId="28A5C3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1  └─┬──────────────────────────┘  │</w:t>
      </w:r>
    </w:p>
    <w:p w14:paraId="7A3FD3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┌─┴──────────────────────────┐  │</w:t>
      </w:r>
    </w:p>
    <w:p w14:paraId="7D9355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───┼─────┼────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Effort (remainder)    │  │</w:t>
      </w:r>
    </w:p>
    <w:p w14:paraId="185372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└─┬──────────────────────────┘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54636F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A  ├──────┤─ ─ ─ ─ ─ ─ ─ ─ ─ ─ ─ ─ ─ ─ ─ ─ ─ ─ ─ ─ ─ ─ ─ ─ ─ ─</w:t>
      </w:r>
    </w:p>
    <w:p w14:paraId="05B875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t  │    ┌─┴──────────────────────────┐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107657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t  │    │                            │  │</w:t>
      </w:r>
    </w:p>
    <w:p w14:paraId="270538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a  │    └─┬──────────────────────────┘  │</w:t>
      </w:r>
    </w:p>
    <w:p w14:paraId="0E66DD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c  │ S  ┌─┴──────────────────────────┐  │</w:t>
      </w:r>
    </w:p>
    <w:p w14:paraId="1B504B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h  │ l  │                            │  │</w:t>
      </w:r>
    </w:p>
    <w:p w14:paraId="726ECA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m  │ i  └─┬──────────────────────────┘  │  weight=Slice-2-CIR</w:t>
      </w:r>
    </w:p>
    <w:p w14:paraId="1F6989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e  │ c  ┌─┴──────────────────────────┐  │ shaping=Slice-2-PIR</w:t>
      </w:r>
    </w:p>
    <w:p w14:paraId="2EC91D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n  │ e  │                            │  │</w:t>
      </w:r>
    </w:p>
    <w:p w14:paraId="748AB0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t  │    └─┬──────────────────────────┘  │</w:t>
      </w:r>
    </w:p>
    <w:p w14:paraId="07AB81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2  ┌─┴──────────────────────────┐  │</w:t>
      </w:r>
    </w:p>
    <w:p w14:paraId="59A53D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C  │    │                            │  │</w:t>
      </w:r>
    </w:p>
    <w:p w14:paraId="33275D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i  │    └─┬──────────────────────────┘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082F66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r  ├──────┤─ ─ ─ ─ ─ ─ ─ ─ ─ ─ ─ ─ ─ ─ ─ ─ ─ ─ ─ ─ ─ ─ ─ ─ ─ ─</w:t>
      </w:r>
    </w:p>
    <w:p w14:paraId="1D7D7D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c  │    ┌─┴──────────────────────────┐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72320E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u  │    │                            │  │</w:t>
      </w:r>
    </w:p>
    <w:p w14:paraId="055764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i  │ S  └─┬──────────────────────────┘  │</w:t>
      </w:r>
    </w:p>
    <w:p w14:paraId="04C25D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t  │ l  ┌─┴──────────────────────────┐  │</w:t>
      </w:r>
    </w:p>
    <w:p w14:paraId="2F9AC8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i  │                            │  │</w:t>
      </w:r>
    </w:p>
    <w:p w14:paraId="5FFBA0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c  └─┬──────────────────────────┘  │  weight=Slice-3-CIR</w:t>
      </w:r>
    </w:p>
    <w:p w14:paraId="53500A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e  ┌─┴──────────────────────────┐  │ shaping=Slice-3-PIR</w:t>
      </w:r>
    </w:p>
    <w:p w14:paraId="40A162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│                            │  │</w:t>
      </w:r>
    </w:p>
    <w:p w14:paraId="0A4A43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3  └─┬──────────────────────────┘  │</w:t>
      </w:r>
    </w:p>
    <w:p w14:paraId="5E066C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┌─┴──────────────────────────┐  │</w:t>
      </w:r>
    </w:p>
    <w:p w14:paraId="378E61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│                            │  │</w:t>
      </w:r>
    </w:p>
    <w:p w14:paraId="6C4F64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│    └─┬──────────────────────────┘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3CD698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     └───┬──┘─ ─ ─ ─ ─ ─ ─ ─ ─ ─ ─ ─ ─ ─ ─ ─ ─ ─ ─ ─ ─ ─ ─ ─ ─ ─</w:t>
      </w:r>
    </w:p>
    <w:p w14:paraId="0FA4EA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└─────────┘</w:t>
      </w:r>
    </w:p>
    <w:p w14:paraId="44C9AF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419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Figure 23: Egress Slice Admission Control (5QI-aware)</w:t>
      </w:r>
    </w:p>
    <w:p w14:paraId="1D5A0D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E68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F6C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50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C8D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09A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C11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BD4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38]</w:t>
      </w:r>
    </w:p>
    <w:p w14:paraId="211B99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66E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F6A6F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4C0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0DC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5.6.  Transit Resource Control</w:t>
      </w:r>
    </w:p>
    <w:p w14:paraId="2157A9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DFD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Transit resource control is much simpler than Edge resource control.</w:t>
      </w:r>
    </w:p>
    <w:p w14:paraId="089017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outlined in Figure 19, at the edge, 5Q QoS Class marking</w:t>
      </w:r>
    </w:p>
    <w:p w14:paraId="1AEC73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(represented by DSCP related to 5QI set by mobile network functions</w:t>
      </w:r>
    </w:p>
    <w:p w14:paraId="7C18B3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packets handed off to the TN) is mapped to the TN QoS Class.</w:t>
      </w:r>
    </w:p>
    <w:p w14:paraId="5AB663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in TN QoS Class, when the packet is encapsulated with outer</w:t>
      </w:r>
    </w:p>
    <w:p w14:paraId="2225BF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 (MPLS or IPv6), TN QoS Class marking (MPLS TC or IPv6 DSCP in</w:t>
      </w:r>
    </w:p>
    <w:p w14:paraId="1D3F5A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outer header, as depicted in Figure 15 and Figure 16) is set in the</w:t>
      </w:r>
    </w:p>
    <w:p w14:paraId="227C13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outer header.  PHB on transit is based exclusively on that TN QoS</w:t>
      </w:r>
    </w:p>
    <w:p w14:paraId="0D0BFA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marking, i.e., original 5G QoS Class DSCP is not taken into</w:t>
      </w:r>
    </w:p>
    <w:p w14:paraId="1F9566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consideration on transit.</w:t>
      </w:r>
    </w:p>
    <w:p w14:paraId="4178D5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63FD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Transit resource control does not use any inbound interface policy,</w:t>
      </w:r>
    </w:p>
    <w:p w14:paraId="11BD3C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only outbound interface policy, which is based on priority queue</w:t>
      </w:r>
    </w:p>
    <w:p w14:paraId="23CAE4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combined with weighted or deficit queuing model, without any shaper.</w:t>
      </w:r>
    </w:p>
    <w:p w14:paraId="399B5C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main purpose of transit resource control is to ensure that during</w:t>
      </w:r>
    </w:p>
    <w:p w14:paraId="18421B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congestion events, for example caused by network failures and</w:t>
      </w:r>
    </w:p>
    <w:p w14:paraId="3B1396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temporary rerouting, premium classes are prioritized, and any drops</w:t>
      </w:r>
    </w:p>
    <w:p w14:paraId="799056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occur in traffic that was de-prioritized by ingress admission</w:t>
      </w:r>
    </w:p>
    <w:p w14:paraId="3162F7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Section 5.4.1 or in non-premium (best-effort) classes.</w:t>
      </w:r>
    </w:p>
    <w:p w14:paraId="3CB6D4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Capacity planning and management, as described in Section 7, ensures</w:t>
      </w:r>
    </w:p>
    <w:p w14:paraId="4CF52A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enough capacity is available to fulfill all approved slice</w:t>
      </w:r>
    </w:p>
    <w:p w14:paraId="74634D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requests.</w:t>
      </w:r>
    </w:p>
    <w:p w14:paraId="20A480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D0F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6.  Transport Planes Mapping Models</w:t>
      </w:r>
    </w:p>
    <w:p w14:paraId="78A7B5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D80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network operator might define various tunnel groups, where each</w:t>
      </w:r>
    </w:p>
    <w:p w14:paraId="50918E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tunnel group is created with specific optimization criteria and</w:t>
      </w:r>
    </w:p>
    <w:p w14:paraId="7B12D3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constraints.  This document refers to such tunnel groups as</w:t>
      </w:r>
    </w:p>
    <w:p w14:paraId="1C5638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'transport planes'.  For example, a transport plane "A" might</w:t>
      </w:r>
    </w:p>
    <w:p w14:paraId="32C711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tunnels optimized for latency, and transport plane "B"</w:t>
      </w:r>
    </w:p>
    <w:p w14:paraId="19EF22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tunnels optimized for high capacity.</w:t>
      </w:r>
    </w:p>
    <w:p w14:paraId="06092B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F87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24 depicts an example of a simple network with two transport</w:t>
      </w:r>
    </w:p>
    <w:p w14:paraId="225414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planes.  These transport planes might be realized via various IP/MPLS</w:t>
      </w:r>
    </w:p>
    <w:p w14:paraId="0EB601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techniques, for example Flex-Algo or RSVP/SR traffic engineering</w:t>
      </w:r>
    </w:p>
    <w:p w14:paraId="7776CC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tunnels with or without PCE, and with or without bandwidth</w:t>
      </w:r>
    </w:p>
    <w:p w14:paraId="238B89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reservations.</w:t>
      </w:r>
    </w:p>
    <w:p w14:paraId="3B1542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E1B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7 discusses in detail different bandwidth models that can be</w:t>
      </w:r>
    </w:p>
    <w:p w14:paraId="675001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deployed in the transport network.  However, discussion about how to</w:t>
      </w:r>
    </w:p>
    <w:p w14:paraId="0367FE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realize or orchestrate transport planes is out of scope for this</w:t>
      </w:r>
    </w:p>
    <w:p w14:paraId="478C0D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document.</w:t>
      </w:r>
    </w:p>
    <w:p w14:paraId="62DE85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D9C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F3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C7C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7A3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5EC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C63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0EA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39]</w:t>
      </w:r>
    </w:p>
    <w:p w14:paraId="3214BC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639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7E2D52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9DB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27D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┌───────────────┐                                    ┌──────┐</w:t>
      </w:r>
    </w:p>
    <w:p w14:paraId="700A2C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Ingress PE   │   ╔═══════════════════════════════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PE-A │</w:t>
      </w:r>
    </w:p>
    <w:p w14:paraId="51565D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│   ║   ╔═══════════════════════════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│</w:t>
      </w:r>
    </w:p>
    <w:p w14:paraId="79605C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┌ ─ ─ ─ ─ ┐  │   ║   ╚═════════════════════╗      └──────┘</w:t>
      </w:r>
    </w:p>
    <w:p w14:paraId="00B807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●══════╝   ╔═════════════════════╝</w:t>
      </w:r>
    </w:p>
    <w:p w14:paraId="2F03F2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│Transport●════════════════════════════════╗      ┌──────┐</w:t>
      </w:r>
    </w:p>
    <w:p w14:paraId="458257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Plane A ●═════════════╗                  ╚═════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PE-B │</w:t>
      </w:r>
    </w:p>
    <w:p w14:paraId="3465AD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│         ●═══════╗  ║  ║  ╔═══╗   ╔═══╗   ╔═════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│</w:t>
      </w:r>
    </w:p>
    <w:p w14:paraId="3BAE9D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─ ─ ─ ─ ─   │    ║  ║  ║  ║   ║   ║   ║   ║      └──────┘</w:t>
      </w:r>
    </w:p>
    <w:p w14:paraId="34E6D0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│    ║  ║  ║  ║   ╚═══╝   ╚═══╝</w:t>
      </w:r>
    </w:p>
    <w:p w14:paraId="15E335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┌ ─ ─ ─ ─ ┐  │    ║  ║  ║  ║                      ┌──────┐</w:t>
      </w:r>
    </w:p>
    <w:p w14:paraId="487D1B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○═══════║══╝  ╚════════════════════════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PE-C │</w:t>
      </w:r>
    </w:p>
    <w:p w14:paraId="02A16B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│Transport○═══════║════════╝               ╔═════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│</w:t>
      </w:r>
    </w:p>
    <w:p w14:paraId="059BA0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Plane B ○═══════║═════════════════╗      ║      └──────┘</w:t>
      </w:r>
    </w:p>
    <w:p w14:paraId="3E7302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│         ○═════╗ ╚═══════════════╗ ║      ║</w:t>
      </w:r>
    </w:p>
    <w:p w14:paraId="5D3998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─ ─ ─ ─ ─   │  ║ ╔═╗ ╔═╗ ╔═╗ ╔═╗ ║ ╚══════╝      ┌──────┐</w:t>
      </w:r>
    </w:p>
    <w:p w14:paraId="05A6C5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│  ║ ║ ║ ║ ║ ║ ║ ║ ║ ╚══════════════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PE-D │</w:t>
      </w:r>
    </w:p>
    <w:p w14:paraId="6A0172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└───────────────┘  ╚═╝ ╚═╝ ╚═╝ ╚═╝ ╚════════════════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    │</w:t>
      </w:r>
    </w:p>
    <w:p w14:paraId="5489A9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└──────┘</w:t>
      </w:r>
    </w:p>
    <w:p w14:paraId="4041AE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●════════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Tunnels of Transport Plane A</w:t>
      </w:r>
    </w:p>
    <w:p w14:paraId="32CA5B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○════════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▷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Tunnels of Transport Plane B</w:t>
      </w:r>
    </w:p>
    <w:p w14:paraId="18208A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5B1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Figure 24: Transport Planes</w:t>
      </w:r>
    </w:p>
    <w:p w14:paraId="5F4A7D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447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there could be multiple tunnels within a single transport</w:t>
      </w:r>
    </w:p>
    <w:p w14:paraId="6A27393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between any pair of PEs.  For readibility, Figure 24 shows only</w:t>
      </w:r>
    </w:p>
    <w:p w14:paraId="7DCAAC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single tunnel per transport plane for [ingress PE, egress PE] pair.</w:t>
      </w:r>
    </w:p>
    <w:p w14:paraId="6340DE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4E3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Similar to the QoS mapping models discussed in Section 5, for mapping</w:t>
      </w:r>
    </w:p>
    <w:p w14:paraId="4CDD53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transport planes at the ingress PE, both 5QI-unaware and 5QI-aware</w:t>
      </w:r>
    </w:p>
    <w:p w14:paraId="61E0E5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modes are defined.  In essence, entire slices can be mapped to</w:t>
      </w:r>
    </w:p>
    <w:p w14:paraId="0BE45E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planes without 5G QoS consideration (5QI-unaware mode), or</w:t>
      </w:r>
    </w:p>
    <w:p w14:paraId="52F7E5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flows with different 5G QoS Classes, even if they are from the same</w:t>
      </w:r>
    </w:p>
    <w:p w14:paraId="0B34A0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slice, might be mapped to different transport planes (5QI-aware</w:t>
      </w:r>
    </w:p>
    <w:p w14:paraId="7CEB30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mode).</w:t>
      </w:r>
    </w:p>
    <w:p w14:paraId="65A660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FBE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6.1.  5QI-unaware Model</w:t>
      </w:r>
    </w:p>
    <w:p w14:paraId="349488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28E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discussed in Section 5.4, in the 5QI-unware model, the TN domain</w:t>
      </w:r>
    </w:p>
    <w:p w14:paraId="4B82E3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doesn't take into account 5G QoS during execution of per-hop</w:t>
      </w:r>
    </w:p>
    <w:p w14:paraId="77500E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behavior.  The entire slice is mapped to single TN QoS Class,</w:t>
      </w:r>
    </w:p>
    <w:p w14:paraId="55446B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therefore the entire slice is subject to the same per-hop behavior.</w:t>
      </w:r>
    </w:p>
    <w:p w14:paraId="3CD1FE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Similarly, in 5QI-unaware transport plane mapping model, the entire</w:t>
      </w:r>
    </w:p>
    <w:p w14:paraId="5F0A9B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is mapped to a single transport plane, as depicted in</w:t>
      </w:r>
    </w:p>
    <w:p w14:paraId="34FE17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25.</w:t>
      </w:r>
    </w:p>
    <w:p w14:paraId="12CF31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E11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4C4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0D1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513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05B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336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40]</w:t>
      </w:r>
    </w:p>
    <w:p w14:paraId="79FC3D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274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0C201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424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212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┌ ─ ─ ─ ─ ─ ─ ─ ─ ─ ─ ─ ─ ─ ─ ─ ─ ─ ─ ─ ─ ─</w:t>
      </w:r>
    </w:p>
    <w:p w14:paraId="35F6AC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┏━━━━━━━━━━━━━━━━━┓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</w:t>
      </w:r>
    </w:p>
    <w:p w14:paraId="535274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Attach. Circuit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 router</w:t>
      </w:r>
    </w:p>
    <w:p w14:paraId="1D5D76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</w:t>
      </w:r>
    </w:p>
    <w:p w14:paraId="25A65F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7A9AEE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</w:t>
      </w:r>
    </w:p>
    <w:p w14:paraId="24CB6C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1 ├──────────┐</w:t>
      </w:r>
    </w:p>
    <w:p w14:paraId="2B001C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│</w:t>
      </w:r>
    </w:p>
    <w:p w14:paraId="3E63BD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</w:t>
      </w:r>
    </w:p>
    <w:p w14:paraId="135EDB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┌─────────┐  │</w:t>
      </w:r>
    </w:p>
    <w:p w14:paraId="39175B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│         │</w:t>
      </w:r>
    </w:p>
    <w:p w14:paraId="502E3C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│Transport│  │</w:t>
      </w:r>
    </w:p>
    <w:p w14:paraId="18E097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2 ├──────┐   ├───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Plane  │</w:t>
      </w:r>
    </w:p>
    <w:p w14:paraId="7B2FB7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│    A    │  │</w:t>
      </w:r>
    </w:p>
    <w:p w14:paraId="709FBA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│         │</w:t>
      </w:r>
    </w:p>
    <w:p w14:paraId="3AB3B3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└─────────┘  │</w:t>
      </w:r>
    </w:p>
    <w:p w14:paraId="1B0905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</w:t>
      </w:r>
    </w:p>
    <w:p w14:paraId="44147C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             │</w:t>
      </w:r>
    </w:p>
    <w:p w14:paraId="60EC8E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3 ├──────┤   │</w:t>
      </w:r>
    </w:p>
    <w:p w14:paraId="6E2D7C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┌─────────┐  │</w:t>
      </w:r>
    </w:p>
    <w:p w14:paraId="61FE99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│         │</w:t>
      </w:r>
    </w:p>
    <w:p w14:paraId="7F6056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│Transport│  │</w:t>
      </w:r>
    </w:p>
    <w:p w14:paraId="2DE7EE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├───│───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Plane  │</w:t>
      </w:r>
    </w:p>
    <w:p w14:paraId="35AAE0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│   │    B    │  │</w:t>
      </w:r>
    </w:p>
    <w:p w14:paraId="776974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4 ├──────┘   │   │         │</w:t>
      </w:r>
    </w:p>
    <w:p w14:paraId="23AEF0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└─────────┘  │</w:t>
      </w:r>
    </w:p>
    <w:p w14:paraId="094CAF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</w:t>
      </w:r>
    </w:p>
    <w:p w14:paraId="5E01DE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│</w:t>
      </w:r>
    </w:p>
    <w:p w14:paraId="08D15F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</w:t>
      </w:r>
    </w:p>
    <w:p w14:paraId="63457B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│</w:t>
      </w:r>
    </w:p>
    <w:p w14:paraId="7BAD7C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│IETF NS 5 ├──────────┘</w:t>
      </w:r>
    </w:p>
    <w:p w14:paraId="498AD2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</w:t>
      </w:r>
    </w:p>
    <w:p w14:paraId="6DA79F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─ ─ ─ ─ ─ ─ ─ ─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5297EB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┗━━━━━━━━━━━━━━━━━┛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│</w:t>
      </w:r>
    </w:p>
    <w:p w14:paraId="293817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└ ─ ─ ─ ─ ─ ─ ─ ─ ─ ─ ─ ─ ─ ─ ─ ─ ─ ─ ─ ─ ─</w:t>
      </w:r>
    </w:p>
    <w:p w14:paraId="67EFF4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B56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Figure 25: Slice to Transport Plane Mapping (5QI-unaware Model)</w:t>
      </w:r>
    </w:p>
    <w:p w14:paraId="2B735D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DE5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worth noting that there is no strict correlation between TN QoS</w:t>
      </w:r>
    </w:p>
    <w:p w14:paraId="0CEB2E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Classes and Transport Planes.  The TN domain can be operated with</w:t>
      </w:r>
    </w:p>
    <w:p w14:paraId="355589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e.g., 8 TN QoS Classes (representing 8 hardware queues in the</w:t>
      </w:r>
    </w:p>
    <w:p w14:paraId="2D9325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routers), and 2 Transport Planes (e.g., latency optimized transport</w:t>
      </w:r>
    </w:p>
    <w:p w14:paraId="0124D8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using link latency metrics for path calculation, and transport</w:t>
      </w:r>
    </w:p>
    <w:p w14:paraId="7D9B9A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following IGP metrics).  TN QoS Class determines the per-hop</w:t>
      </w:r>
    </w:p>
    <w:p w14:paraId="5578C5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behavior when the packets are transiting through the TN domain, while</w:t>
      </w:r>
    </w:p>
    <w:p w14:paraId="154C95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Plane determines the path, optimized or constrained based</w:t>
      </w:r>
    </w:p>
    <w:p w14:paraId="362212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operator's business criteria, that the packets use to transit</w:t>
      </w:r>
    </w:p>
    <w:p w14:paraId="5423F6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through the TN domain.</w:t>
      </w:r>
    </w:p>
    <w:p w14:paraId="02BC00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5A9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F23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2AD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41]</w:t>
      </w:r>
    </w:p>
    <w:p w14:paraId="23992B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74B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52680C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64E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DE2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6.2.  5QI-aware Model</w:t>
      </w:r>
    </w:p>
    <w:p w14:paraId="733415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196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5QI-aware model, the traffic can be mapped to transport planes at</w:t>
      </w:r>
    </w:p>
    <w:p w14:paraId="796392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granularity of 5G QoS Class.  Given that the potential number of</w:t>
      </w:r>
    </w:p>
    <w:p w14:paraId="7BECDC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planes is limited, packets from multiple 5G QoS Classes</w:t>
      </w:r>
    </w:p>
    <w:p w14:paraId="48C8DF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similar characteristics are mapped to a common transport plane,</w:t>
      </w:r>
    </w:p>
    <w:p w14:paraId="5D29A0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depicted in Figure 26.</w:t>
      </w:r>
    </w:p>
    <w:p w14:paraId="20F19B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9E5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┌ ─ ─ ─ ─ ─ ─ ─ ─ ─ ─ ─ ─ ─ ─ ─ ─ ─ ─ ─ ─ ─ ┐</w:t>
      </w:r>
    </w:p>
    <w:p w14:paraId="60EBAF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┏━━━━━━━━━━━━━━━━━┓</w:t>
      </w:r>
    </w:p>
    <w:p w14:paraId="4CB003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Attach. Circuit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</w:t>
      </w:r>
    </w:p>
    <w:p w14:paraId="1780FF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 router</w:t>
      </w:r>
    </w:p>
    <w:p w14:paraId="4ACE69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</w:t>
      </w:r>
    </w:p>
    <w:p w14:paraId="6BAAFB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196F00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5G QoS A ├──────┐                     │</w:t>
      </w:r>
    </w:p>
    <w:p w14:paraId="526053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</w:t>
      </w:r>
    </w:p>
    <w:p w14:paraId="54710C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               │</w:t>
      </w:r>
    </w:p>
    <w:p w14:paraId="100310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│ 5G QoS B ├──────┤</w:t>
      </w:r>
    </w:p>
    <w:p w14:paraId="608E3E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   ┌─────────┐ │</w:t>
      </w:r>
    </w:p>
    <w:p w14:paraId="4BF0E7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    │         │</w:t>
      </w:r>
    </w:p>
    <w:p w14:paraId="73ECF5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5G QoS C ├───────────┐    │Transport│ │</w:t>
      </w:r>
    </w:p>
    <w:p w14:paraId="6483F9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├────│────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Plane  │</w:t>
      </w:r>
    </w:p>
    <w:p w14:paraId="35F760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    │    A    │ │</w:t>
      </w:r>
    </w:p>
    <w:p w14:paraId="6E33D4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1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│ 5G QoS D ├───────────┤    │         │</w:t>
      </w:r>
    </w:p>
    <w:p w14:paraId="555FE8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    └─────────┘ │</w:t>
      </w:r>
    </w:p>
    <w:p w14:paraId="5B6BAB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└ ─ ─ ─ ─ ─ ─ ─ ┘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</w:t>
      </w:r>
    </w:p>
    <w:p w14:paraId="4C9666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┌ ─ ─ ─ ─ ─ ─ ─ ┐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                │</w:t>
      </w:r>
    </w:p>
    <w:p w14:paraId="40F6C1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</w:t>
      </w:r>
    </w:p>
    <w:p w14:paraId="55608E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│ 5G QoS A ├──────┤    │    ┌─────────┐ │</w:t>
      </w:r>
    </w:p>
    <w:p w14:paraId="744639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    │         │</w:t>
      </w:r>
    </w:p>
    <w:p w14:paraId="451429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│    │Transport│ │</w:t>
      </w:r>
    </w:p>
    <w:p w14:paraId="31848B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5G QoS E ├──────┘    ├────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Plane  │</w:t>
      </w:r>
    </w:p>
    <w:p w14:paraId="44DD85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│    B    │ │</w:t>
      </w:r>
    </w:p>
    <w:p w14:paraId="014686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┌──────────┐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│         │</w:t>
      </w:r>
    </w:p>
    <w:p w14:paraId="09A6F9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│ 5G QoS F ├───────────┤    └─────────┘ │</w:t>
      </w:r>
    </w:p>
    <w:p w14:paraId="65C4FD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└──────────┘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</w:t>
      </w:r>
    </w:p>
    <w:p w14:paraId="514397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┌──────────┐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 │</w:t>
      </w:r>
    </w:p>
    <w:p w14:paraId="290C18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2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5G QoS G ├───────────┘</w:t>
      </w:r>
    </w:p>
    <w:p w14:paraId="501C8C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│  └──────────┘ │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</w:t>
      </w:r>
    </w:p>
    <w:p w14:paraId="724426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</w:p>
    <w:p w14:paraId="3B740B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└ ─ ─ ─ ─ ─ ─ ─ ┘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┃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│</w:t>
      </w:r>
    </w:p>
    <w:p w14:paraId="6DE80F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1634CF">
        <w:rPr>
          <w:rFonts w:ascii="MS Mincho" w:eastAsia="MS Mincho" w:hAnsi="MS Mincho" w:cs="MS Mincho" w:hint="eastAsia"/>
          <w:color w:val="000000"/>
          <w:sz w:val="20"/>
          <w:szCs w:val="20"/>
        </w:rPr>
        <w:t>┗━━━━━━━━━━━━━━━━━┛</w:t>
      </w:r>
    </w:p>
    <w:p w14:paraId="7A970C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└ ─ ─ ─ ─ ─ ─ ─ ─ ─ ─ ─ ─ ─ ─ ─ ─ ─ ─ ─ ─ ─ ┘</w:t>
      </w:r>
    </w:p>
    <w:p w14:paraId="0FCCC7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BE3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Figure 26: Slice to Transport Plane mapping (5QI-aware Model)</w:t>
      </w:r>
    </w:p>
    <w:p w14:paraId="035D54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626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030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7B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EE1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DA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36B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42]</w:t>
      </w:r>
    </w:p>
    <w:p w14:paraId="00FD60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3C5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75990E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A99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1C4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7.  Capacity Planning/Management</w:t>
      </w:r>
    </w:p>
    <w:p w14:paraId="1FC70A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DE1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information conveyed by the SMO to the</w:t>
      </w:r>
    </w:p>
    <w:p w14:paraId="281FAE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controller with respect to slice bandwidth requirements.</w:t>
      </w:r>
    </w:p>
    <w:p w14:paraId="626BEE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EE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27 shows three DCs that contain instances of network</w:t>
      </w:r>
    </w:p>
    <w:p w14:paraId="76470A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functions.  Also shown are PEs that have links to the DCs.  The PEs</w:t>
      </w:r>
    </w:p>
    <w:p w14:paraId="1E7DA2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belong to the transport network.  Other details of the transport</w:t>
      </w:r>
    </w:p>
    <w:p w14:paraId="54C500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network, such as P-routers and transit links are not shown.  Also</w:t>
      </w:r>
    </w:p>
    <w:p w14:paraId="24A5BE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details of the DC infrastructure such as switches and routers are not</w:t>
      </w:r>
    </w:p>
    <w:p w14:paraId="057BDF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shown.</w:t>
      </w:r>
    </w:p>
    <w:p w14:paraId="7C442BA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ABF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SMO is aware of the existence of the network functions and their</w:t>
      </w:r>
    </w:p>
    <w:p w14:paraId="74B43A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locations.  However, it is not aware of the details of the transport</w:t>
      </w:r>
    </w:p>
    <w:p w14:paraId="413643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network.  The transport controller has the opposite view - it is</w:t>
      </w:r>
    </w:p>
    <w:p w14:paraId="59BFEC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aware of the transport infrastructure and the links between the PEs</w:t>
      </w:r>
    </w:p>
    <w:p w14:paraId="32F072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DCs, but is not aware of the individual network functions.</w:t>
      </w:r>
    </w:p>
    <w:p w14:paraId="4D6A1E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674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┌ ─ ─ ─ ─ DC 1─ ─ ─ ─    ┌ ─ ─ ─ ─ ─ ─ ─ ─ ┐   ┌ ─ ─ ─ ─ DC 2─ ─ ─ ─</w:t>
      </w:r>
    </w:p>
    <w:p w14:paraId="0D4EA8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┌──────┐           │  ┌────┐         ┌────┐              ┌──────┐ │</w:t>
      </w:r>
    </w:p>
    <w:p w14:paraId="1DA374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│ NF1A │           ───■PE1A│         │PE2A■──┤           │ NF2A │</w:t>
      </w:r>
    </w:p>
    <w:p w14:paraId="22C27D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└──────┘           │  └────┘         └────┘              └──────┘ │</w:t>
      </w:r>
    </w:p>
    <w:p w14:paraId="1A67E1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┌──────┐               │                 │   │           ┌──────┐</w:t>
      </w:r>
    </w:p>
    <w:p w14:paraId="1E4955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NF1B │           │                                     │ NF2B │ │</w:t>
      </w:r>
    </w:p>
    <w:p w14:paraId="7E4EF9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└──────┘               │                 │   │           └──────┘</w:t>
      </w:r>
    </w:p>
    <w:p w14:paraId="36BA30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┌──────┐           │  ┌────┐         ┌────┐              ┌──────┐ │</w:t>
      </w:r>
    </w:p>
    <w:p w14:paraId="1FD71F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│ NF1C │           ───■PE1B│         │PE2B■──┤           │ NF2C │</w:t>
      </w:r>
    </w:p>
    <w:p w14:paraId="1AEE42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└──────┘           │  └────┘         └────┘              └──────┘ │</w:t>
      </w:r>
    </w:p>
    <w:p w14:paraId="417020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└ ─ ─ ─ ─ ─ ─ ─ ─ ─ ─    │    Transport    │   └ ─ ─ ─ ─ ─ ─ ─ ─ ─ ─</w:t>
      </w:r>
    </w:p>
    <w:p w14:paraId="0588E4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726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Network     │   ┌ ─ ─ ─ ─ DC 3─ ─ ─ ─</w:t>
      </w:r>
    </w:p>
    <w:p w14:paraId="604C5F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┌────┐              ┌──────┐ │</w:t>
      </w:r>
    </w:p>
    <w:p w14:paraId="6D0705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        │PE3A■──┤           │ NF3A │</w:t>
      </w:r>
    </w:p>
    <w:p w14:paraId="4179DC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└────┘              └──────┘ │</w:t>
      </w:r>
    </w:p>
    <w:p w14:paraId="7B17E6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            │   │           ┌──────┐</w:t>
      </w:r>
    </w:p>
    <w:p w14:paraId="5EF89A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│ NF3B │ │</w:t>
      </w:r>
    </w:p>
    <w:p w14:paraId="024B97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            │   │           └──────┘</w:t>
      </w:r>
    </w:p>
    <w:p w14:paraId="28F1D8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┌────┐              ┌──────┐ │</w:t>
      </w:r>
    </w:p>
    <w:p w14:paraId="610BAE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        │PE3B■──┤           │ NF3C │</w:t>
      </w:r>
    </w:p>
    <w:p w14:paraId="184361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└────┘              └──────┘ │</w:t>
      </w:r>
    </w:p>
    <w:p w14:paraId="6C0D4C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└ ─ ─ ─ ─ ─ ─ ─ ─ ┘   └ ─ ─ ─ ─ ─ ─ ─ ─ ─ ─</w:t>
      </w:r>
    </w:p>
    <w:p w14:paraId="553B8F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A8C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■ - SDP, with fine-grained QoS (dedicated resources per IETF NS)</w:t>
      </w:r>
    </w:p>
    <w:p w14:paraId="54BF5F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FC6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Figure 27: An Example of Multi-DC Architecture</w:t>
      </w:r>
    </w:p>
    <w:p w14:paraId="744173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270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54D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59B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44B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31E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4FA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43]</w:t>
      </w:r>
    </w:p>
    <w:p w14:paraId="539857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F64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A7014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869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13D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us consider 5G Slice "X" that uses some of the network functions</w:t>
      </w:r>
    </w:p>
    <w:p w14:paraId="2ED204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three DCs.  If this slice has latency requirements, the SMO</w:t>
      </w:r>
    </w:p>
    <w:p w14:paraId="49FC19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have taken those into account when deciding which NF instances</w:t>
      </w:r>
    </w:p>
    <w:p w14:paraId="677786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which DC is to be invoked for this slice.  As a result of such a</w:t>
      </w:r>
    </w:p>
    <w:p w14:paraId="6F67F8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placement decision, the three DCs shown are involved in 5G Slice "X",</w:t>
      </w:r>
    </w:p>
    <w:p w14:paraId="02C2F5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rather than other DCs.  For its decision-making, the SMO needs</w:t>
      </w:r>
    </w:p>
    <w:p w14:paraId="0C495B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from the NSC about the observed latency between DCs.</w:t>
      </w:r>
    </w:p>
    <w:p w14:paraId="754EA1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Preferably, the NSC would present the topology in an abstracted form,</w:t>
      </w:r>
    </w:p>
    <w:p w14:paraId="6483E4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consisting of point-to-point abstracted links between pairs of DCs</w:t>
      </w:r>
    </w:p>
    <w:p w14:paraId="32E297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associated latency and optionally delay variation and link loss</w:t>
      </w:r>
    </w:p>
    <w:p w14:paraId="39D584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values.  It would be valuable to have a mechanism for the SMO to</w:t>
      </w:r>
    </w:p>
    <w:p w14:paraId="4F4837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 the NSC which DC-pairs are of interest for these metrics -</w:t>
      </w:r>
    </w:p>
    <w:p w14:paraId="207D7B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may be of order thousands of DCs, but the SMO will only be</w:t>
      </w:r>
    </w:p>
    <w:p w14:paraId="08F40B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interested in these metrics for a small fraction of all the possible</w:t>
      </w:r>
    </w:p>
    <w:p w14:paraId="15732C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DC-pairs, i.e. those in the same region of the network.  The</w:t>
      </w:r>
    </w:p>
    <w:p w14:paraId="7E6CBE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for conveying the information will be discussed in a future</w:t>
      </w:r>
    </w:p>
    <w:p w14:paraId="2CCC19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version of this document.</w:t>
      </w:r>
    </w:p>
    <w:p w14:paraId="2CFF46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135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28 shows the matrix of bandwidth demands for 5G slice "X".</w:t>
      </w:r>
    </w:p>
    <w:p w14:paraId="58B90E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slice, multiple network function instances might be</w:t>
      </w:r>
    </w:p>
    <w:p w14:paraId="4E7B88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traffic from DCi to DCj.  However, the SMO sums the</w:t>
      </w:r>
    </w:p>
    <w:p w14:paraId="743CF9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associated demands into one value.  For example, NF1A and NF1B in DC1</w:t>
      </w:r>
    </w:p>
    <w:p w14:paraId="623768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might be sending traffic to multiple NFs in DC2, but this is</w:t>
      </w:r>
    </w:p>
    <w:p w14:paraId="02B129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expressed as one value in the traffic matrix: the total bandwidth</w:t>
      </w:r>
    </w:p>
    <w:p w14:paraId="6197D1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for 5G Slice X from DC1 to DC2 (8 units).  Each row in the</w:t>
      </w:r>
    </w:p>
    <w:p w14:paraId="183E69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right-most column in the traffic matrix shows the total amount of</w:t>
      </w:r>
    </w:p>
    <w:p w14:paraId="2D6FCE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going from a given DC into the transport network, regardless</w:t>
      </w:r>
    </w:p>
    <w:p w14:paraId="353EAE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destination DC.  Note that this number can be less than the</w:t>
      </w:r>
    </w:p>
    <w:p w14:paraId="40C73E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sum of DC-to-DC demands in the same row, on the basis that not all</w:t>
      </w:r>
    </w:p>
    <w:p w14:paraId="36B3F7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network functions are likely to be sending at their maximum rate</w:t>
      </w:r>
    </w:p>
    <w:p w14:paraId="311B902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simultaneously.  For example, the total traffic from DC1 for Slice X</w:t>
      </w:r>
    </w:p>
    <w:p w14:paraId="09766E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11 units, which is less than the sum of the DC-to-DC demands in</w:t>
      </w:r>
    </w:p>
    <w:p w14:paraId="1F773D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same row (13 units).  Note, as described in Section 5, a slice</w:t>
      </w:r>
    </w:p>
    <w:p w14:paraId="3C7622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have per-QoS class bandwidth requirements, and may have CIR and</w:t>
      </w:r>
    </w:p>
    <w:p w14:paraId="1B0C2B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PIR limits.  This is not included in the example, but the same</w:t>
      </w:r>
    </w:p>
    <w:p w14:paraId="3CDC17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principles apply in such cases.</w:t>
      </w:r>
    </w:p>
    <w:p w14:paraId="627576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EF9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761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9D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543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E1B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385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E0F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5A7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55F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B85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116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11A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BF5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D2D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22D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44]</w:t>
      </w:r>
    </w:p>
    <w:p w14:paraId="0F4993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6A5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DE72F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30B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0F1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To┌──────┬──────┬──────┬──────────────┐</w:t>
      </w:r>
    </w:p>
    <w:p w14:paraId="4EC9C2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   │ DC 1 │ DC 2 │ DC 3 │Total from DC │</w:t>
      </w:r>
    </w:p>
    <w:p w14:paraId="2D33B5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┌──────┼──────┼──────┼──────┼──────────────┤</w:t>
      </w:r>
    </w:p>
    <w:p w14:paraId="33D6E3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│ DC 1 │ n/a  │  8   │  5   │     11.0     │</w:t>
      </w:r>
    </w:p>
    <w:p w14:paraId="55E8F5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├──────┼──────┼──────┼──────┼──────────────┤</w:t>
      </w:r>
    </w:p>
    <w:p w14:paraId="6511D7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│ DC 2 │  1   │ n/a  │  2   │      2.5     │</w:t>
      </w:r>
    </w:p>
    <w:p w14:paraId="789085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├──────┼──────┼──────┼──────┼──────────────┤</w:t>
      </w:r>
    </w:p>
    <w:p w14:paraId="5B6DAB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│ DC 3 │  4   │  7   │ n/a  │     10.0     │</w:t>
      </w:r>
    </w:p>
    <w:p w14:paraId="19631E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└──────┴──────┴──────┴──────┴──────────────┘</w:t>
      </w:r>
    </w:p>
    <w:p w14:paraId="0A8A53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Slice X</w:t>
      </w:r>
    </w:p>
    <w:p w14:paraId="77B278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5AF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To┌──────┬──────┬──────┬──────────────┐</w:t>
      </w:r>
    </w:p>
    <w:p w14:paraId="64B223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From    │ DC 1 │ DC 2 │ DC 3 │Total from DC │</w:t>
      </w:r>
    </w:p>
    <w:p w14:paraId="2114C7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┌──────┼──────┼──────┼──────┼──────────────┤</w:t>
      </w:r>
    </w:p>
    <w:p w14:paraId="35331A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│ DC 1 │ n/a  │  4   │ 2.5  │     6.0      │</w:t>
      </w:r>
    </w:p>
    <w:p w14:paraId="047C52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├──────┼──────┼──────┼──────┼──────────────┤</w:t>
      </w:r>
    </w:p>
    <w:p w14:paraId="307C6F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│ DC 2 │ 0.5  │ n/a  │ 0.8  │     1.0      │</w:t>
      </w:r>
    </w:p>
    <w:p w14:paraId="30CB3B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├──────┼──────┼──────┼──────┼──────────────┤</w:t>
      </w:r>
    </w:p>
    <w:p w14:paraId="7FA46F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│ DC 3 │ 2.6  │  3   │ n/a  │     5.1      │</w:t>
      </w:r>
    </w:p>
    <w:p w14:paraId="625A75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└──────┴──────┴──────┴──────┴──────────────┘</w:t>
      </w:r>
    </w:p>
    <w:p w14:paraId="4347B6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Slice Y</w:t>
      </w:r>
    </w:p>
    <w:p w14:paraId="31331D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EE4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Figure 28: Inter-DC Traffic Demand Matrix</w:t>
      </w:r>
    </w:p>
    <w:p w14:paraId="1D9E71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7B4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[I-D.ietf-teas-ietf-network-slice-nbi-yang] can be used to convey all</w:t>
      </w:r>
    </w:p>
    <w:p w14:paraId="0B32D7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information in the traffic matrix to the IETF NSC.  The IETF</w:t>
      </w:r>
    </w:p>
    <w:p w14:paraId="388354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NSC applies policers corresponding to the last column in the traffic</w:t>
      </w:r>
    </w:p>
    <w:p w14:paraId="2145C3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matrix to the appropriate PE routers, in order to enforce the</w:t>
      </w:r>
    </w:p>
    <w:p w14:paraId="0C7A06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bandwidth contract.  For example, it applies a policer of 11 units to</w:t>
      </w:r>
    </w:p>
    <w:p w14:paraId="404BFD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PE1A and PE1B that face DC1, as this is the total bandwidth that DC1</w:t>
      </w:r>
    </w:p>
    <w:p w14:paraId="3E4B31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sends into the transport network corresponding to Slice X.  Also, the</w:t>
      </w:r>
    </w:p>
    <w:p w14:paraId="65B845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may apply shapers in the direction from the TN to the DC,</w:t>
      </w:r>
    </w:p>
    <w:p w14:paraId="695920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otherwise there is the possibility of a link in the DC being</w:t>
      </w:r>
    </w:p>
    <w:p w14:paraId="1B3C21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oversubscribed.  Note that a peer NF endpoint of an AC can be</w:t>
      </w:r>
    </w:p>
    <w:p w14:paraId="6CE0D3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identified using 'peer-sap-id' as defined in [I-D.ietf-opsawg-sap].</w:t>
      </w:r>
    </w:p>
    <w:p w14:paraId="081715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06D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bandwidth model used in the network (Section 7.1),</w:t>
      </w:r>
    </w:p>
    <w:p w14:paraId="57C645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other values in the matrix, i.e., the DC-to-DC demands, may not</w:t>
      </w:r>
    </w:p>
    <w:p w14:paraId="6C59DD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directly applied to the transport network.  Even so, the</w:t>
      </w:r>
    </w:p>
    <w:p w14:paraId="4E96D3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may be useful to the IETF NSC for capacity planning and</w:t>
      </w:r>
    </w:p>
    <w:p w14:paraId="0B4859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failure simulation purposes.  If, on the other hand, the DC-to-DC</w:t>
      </w:r>
    </w:p>
    <w:p w14:paraId="71A54B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demand information is not used by the IETF NSC, the IETF YANG Data</w:t>
      </w:r>
    </w:p>
    <w:p w14:paraId="6D5C4D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Model for L3VPN Service Delivery [RFC8299] or the IETF YANG Data</w:t>
      </w:r>
    </w:p>
    <w:p w14:paraId="091431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Model for L2VPN Service Delivery [RFC8466] could be used instead of</w:t>
      </w:r>
    </w:p>
    <w:p w14:paraId="66C898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[I-D.ietf-teas-ietf-network-slice-nbi-yang], as they support</w:t>
      </w:r>
    </w:p>
    <w:p w14:paraId="3889F5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conveying the bandwidth information in the right-most column of the</w:t>
      </w:r>
    </w:p>
    <w:p w14:paraId="1F989D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traffic matrix.</w:t>
      </w:r>
    </w:p>
    <w:p w14:paraId="3CED87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D32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DE1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45C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8D7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45]</w:t>
      </w:r>
    </w:p>
    <w:p w14:paraId="38C795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E79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F64EE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729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E68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transport network may be implemented in such a way that it has</w:t>
      </w:r>
    </w:p>
    <w:p w14:paraId="1D25D3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various types of paths, for example low-latency traffic might be</w:t>
      </w:r>
    </w:p>
    <w:p w14:paraId="4F1DE4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mapped onto a different transport path to other traffic (for example</w:t>
      </w:r>
    </w:p>
    <w:p w14:paraId="48C384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particular flex-algo or a particular set of TE LSPs), as discussed</w:t>
      </w:r>
    </w:p>
    <w:p w14:paraId="0FC47C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Section 5.  The SMO can use</w:t>
      </w:r>
    </w:p>
    <w:p w14:paraId="7FE209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[I-D.ietf-teas-ietf-network-slice-nbi-yang] to request low-latency</w:t>
      </w:r>
    </w:p>
    <w:p w14:paraId="1D8487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for a given slice if required.  However, [RFC8299] or</w:t>
      </w:r>
    </w:p>
    <w:p w14:paraId="005433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[RFC8466] do not support requesting a particular transport-type,</w:t>
      </w:r>
    </w:p>
    <w:p w14:paraId="3947E9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e.g., low-latency.  One option is to augment these models to convey</w:t>
      </w:r>
    </w:p>
    <w:p w14:paraId="16D68C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information.  This can be achieved by reusing the 'underlay-</w:t>
      </w:r>
    </w:p>
    <w:p w14:paraId="3FD801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transport' construct defined in [RFC9182] and [RFC9291].</w:t>
      </w:r>
    </w:p>
    <w:p w14:paraId="5CBF96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6FD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7.1.  Bandwidth Models</w:t>
      </w:r>
    </w:p>
    <w:p w14:paraId="502A53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328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three bandwidth management schemes that could</w:t>
      </w:r>
    </w:p>
    <w:p w14:paraId="79D01F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employed in the transport network.  Many variations are possible,</w:t>
      </w:r>
    </w:p>
    <w:p w14:paraId="405EF1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each example describes the salient points of the corresponding</w:t>
      </w:r>
    </w:p>
    <w:p w14:paraId="15582A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scheme.  Schemes 2 and 3 use TE; other variations on TE are possible</w:t>
      </w:r>
    </w:p>
    <w:p w14:paraId="725EF1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[I-D.ietf-teas-rfc3272bis].</w:t>
      </w:r>
    </w:p>
    <w:p w14:paraId="3F5B1E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A98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7.1.1.  Scheme 1: Shortest Path Forwarding (SPF)</w:t>
      </w:r>
    </w:p>
    <w:p w14:paraId="1CA793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220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Shortest path forwarding is used according to the IGP metric.  Given</w:t>
      </w:r>
    </w:p>
    <w:p w14:paraId="295994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some slices are likely to have latency SLOs, the IGP metric on</w:t>
      </w:r>
    </w:p>
    <w:p w14:paraId="6CA59B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link can be set to be in proportion to the latency of the link.</w:t>
      </w:r>
    </w:p>
    <w:p w14:paraId="28511D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way, all traffic follows the minimum latency path between</w:t>
      </w:r>
    </w:p>
    <w:p w14:paraId="4AEF1E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endpoints.</w:t>
      </w:r>
    </w:p>
    <w:p w14:paraId="52798B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D4C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Scheme 1, although the operator provides bandwidth guarantees to</w:t>
      </w:r>
    </w:p>
    <w:p w14:paraId="79AAA3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slice customers, there is no explicit end-to-end underpinning of</w:t>
      </w:r>
    </w:p>
    <w:p w14:paraId="225A264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bandwidth SLO, in the form of bandwidth reservations across the</w:t>
      </w:r>
    </w:p>
    <w:p w14:paraId="777AED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network.  Rather, the expected performance is achieved via</w:t>
      </w:r>
    </w:p>
    <w:p w14:paraId="41EB7A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capacity planning, based on traffic growth trends and anticipated</w:t>
      </w:r>
    </w:p>
    <w:p w14:paraId="01C65A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future demands, in order to ensure that network links are not over-</w:t>
      </w:r>
    </w:p>
    <w:p w14:paraId="319D46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subscribed.  This scheme is analogous to that used in many existing</w:t>
      </w:r>
    </w:p>
    <w:p w14:paraId="79940A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business VPN deployments, in that bandwidth guarantees are provided</w:t>
      </w:r>
    </w:p>
    <w:p w14:paraId="3F6F5B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customers but are not explicitly underpinned end to end across</w:t>
      </w:r>
    </w:p>
    <w:p w14:paraId="2E0D6F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transport network.</w:t>
      </w:r>
    </w:p>
    <w:p w14:paraId="547DA6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114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variation on the scheme is that Flex-Algo, defined in</w:t>
      </w:r>
    </w:p>
    <w:p w14:paraId="542BFC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[I-D.ietf-lsr-flex-algo], is used, for example one Flex-Algo could</w:t>
      </w:r>
    </w:p>
    <w:p w14:paraId="3672E1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latency-based metrics and another Flex-Algo could use the IGP</w:t>
      </w:r>
    </w:p>
    <w:p w14:paraId="704CB7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metric.  There would be a many-to-one mapping of slices to Flex-</w:t>
      </w:r>
    </w:p>
    <w:p w14:paraId="4A2028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Algos.</w:t>
      </w:r>
    </w:p>
    <w:p w14:paraId="4EB09E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17C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6B1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929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AA5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A14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092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19B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46]</w:t>
      </w:r>
    </w:p>
    <w:p w14:paraId="7C8637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E05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321B8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D4F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A2A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Scheme 1 is technically feasible, it is vulnerable to</w:t>
      </w:r>
    </w:p>
    <w:p w14:paraId="073A1E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unexpected changes in traffic patterns and/or network element</w:t>
      </w:r>
    </w:p>
    <w:p w14:paraId="5BA919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failures resulting in congestion.  This is because, unlike Schemes 2</w:t>
      </w:r>
    </w:p>
    <w:p w14:paraId="0137F6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3 that employ TE, traffic cannot be diverted from the shortest</w:t>
      </w:r>
    </w:p>
    <w:p w14:paraId="5AEB9E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path.</w:t>
      </w:r>
    </w:p>
    <w:p w14:paraId="1C1ED9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A4E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7.1.2.  Scheme 2: TE LSPs with Fixed Bandwidth Reservations</w:t>
      </w:r>
    </w:p>
    <w:p w14:paraId="7D2238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E629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Scheme 2 uses RSVP-TE or SR-TE LSPs with fixed bandwidth</w:t>
      </w:r>
    </w:p>
    <w:p w14:paraId="0278F7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reservations.  By "fixed", we mean a value that stays constant over</w:t>
      </w:r>
    </w:p>
    <w:p w14:paraId="75BAB4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time, unless the SMO communicates a change in slice bandwidth</w:t>
      </w:r>
    </w:p>
    <w:p w14:paraId="16B5E5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requirements, due to the creation or modification of a slice.  Note</w:t>
      </w:r>
    </w:p>
    <w:p w14:paraId="5B299B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 "reservations" would be in the mind of the transport</w:t>
      </w:r>
    </w:p>
    <w:p w14:paraId="662C30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- it is not necessary (or indeed possible for SR-TE) to</w:t>
      </w:r>
    </w:p>
    <w:p w14:paraId="4849E4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reserve bandwidth at the network layer.  The bandwidth requirement</w:t>
      </w:r>
    </w:p>
    <w:p w14:paraId="55D81F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acts as a constraint whenever the controller (re)computes the path of</w:t>
      </w:r>
    </w:p>
    <w:p w14:paraId="5F42A4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LSP.  There could be a single mesh of LSPs between endpoints that</w:t>
      </w:r>
    </w:p>
    <w:p w14:paraId="1AA51F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 all of the traffic types, or there could be a small handful of</w:t>
      </w:r>
    </w:p>
    <w:p w14:paraId="4BB60D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meshes, for example one mesh for low-latency traffic that follows the</w:t>
      </w:r>
    </w:p>
    <w:p w14:paraId="223484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minimum latency path and another mesh for the other traffic that</w:t>
      </w:r>
    </w:p>
    <w:p w14:paraId="53D919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 the minimum IGP metric path, as described in Section 5.</w:t>
      </w:r>
    </w:p>
    <w:p w14:paraId="4AAB85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would be a many-to-one mapping of slices to LSPs.</w:t>
      </w:r>
    </w:p>
    <w:p w14:paraId="312299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E3D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bandwidth requirement from DCi to DCj is the sum of the DCi-DCj</w:t>
      </w:r>
    </w:p>
    <w:p w14:paraId="7B3F94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demands of the individual slices.  For example, if only Slice X and</w:t>
      </w:r>
    </w:p>
    <w:p w14:paraId="512F9B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Y are present, then the bandwidth requirement from DC1 to DC2</w:t>
      </w:r>
    </w:p>
    <w:p w14:paraId="2A7CE4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12 units (8 units for Slice X and 4 units for Slice Y).  When the</w:t>
      </w:r>
    </w:p>
    <w:p w14:paraId="145F9E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SMO requests a new slice, the transport controller, in its mind,</w:t>
      </w:r>
    </w:p>
    <w:p w14:paraId="334D49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increments the bandwidth requirement according to the requirements of</w:t>
      </w:r>
    </w:p>
    <w:p w14:paraId="3707FE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new slice.  For example, in Figure 27, suppose a new slice is</w:t>
      </w:r>
    </w:p>
    <w:p w14:paraId="48BB24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instantiated that needs 0.8 Gbps from DC1 to DC2.  The transport</w:t>
      </w:r>
    </w:p>
    <w:p w14:paraId="4E7AF9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would increase its notion of the bandwidth requirement</w:t>
      </w:r>
    </w:p>
    <w:p w14:paraId="5EB64E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DC1 to DC2 from 12 Gbps to 12.8 Gbps to accommodate the</w:t>
      </w:r>
    </w:p>
    <w:p w14:paraId="13008A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expected traffic.</w:t>
      </w:r>
    </w:p>
    <w:p w14:paraId="16D083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40F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example, each DC has two PEs facing it for reasons of</w:t>
      </w:r>
    </w:p>
    <w:p w14:paraId="2BE608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resilience.  The transport controller needs to determine how to map</w:t>
      </w:r>
    </w:p>
    <w:p w14:paraId="32EEE2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DC1 to DC2 bandwidth requirement to bandwidth reservations of TE</w:t>
      </w:r>
    </w:p>
    <w:p w14:paraId="116C59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LSPs from DC1 to DC2.  For example, if the routing configuration is</w:t>
      </w:r>
    </w:p>
    <w:p w14:paraId="04B424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arranged such that in the absence of any network failure, traffic</w:t>
      </w:r>
    </w:p>
    <w:p w14:paraId="0DF5B2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DC1 to DC2 always enters PE1A and goes to PE2A, the controller</w:t>
      </w:r>
    </w:p>
    <w:p w14:paraId="25BE8E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reserves 12.8 Gbps of bandwidth on the LSP from PE1A to PE2A.  If, on</w:t>
      </w:r>
    </w:p>
    <w:p w14:paraId="1A6E86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other hand, the routing configuration is arranged such that in</w:t>
      </w:r>
    </w:p>
    <w:p w14:paraId="1D3AAF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absence of any network failure, traffic from DC1 to DC2 always</w:t>
      </w:r>
    </w:p>
    <w:p w14:paraId="6F7906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enters PE1A and is load-balanced across PE2A and PE2B, the controller</w:t>
      </w:r>
    </w:p>
    <w:p w14:paraId="1106C0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reserves 6.4 Gbps of bandwidth on the LSP from PE1A to PE2A and 6.4</w:t>
      </w:r>
    </w:p>
    <w:p w14:paraId="4B1AEE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Gbps of bandwidth on the LSP from PE1A to PE2B.  It might be tricky</w:t>
      </w:r>
    </w:p>
    <w:p w14:paraId="632CAD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transport controller to be aware of all conditions that</w:t>
      </w:r>
    </w:p>
    <w:p w14:paraId="43FB0E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BB4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60D9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490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47]</w:t>
      </w:r>
    </w:p>
    <w:p w14:paraId="442504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DB3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354BA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4D8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965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the way traffic lands on the various PEs, and therefore know</w:t>
      </w:r>
    </w:p>
    <w:p w14:paraId="0AA7CB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it needs to change bandwidth reservations of LSPs accordingly.</w:t>
      </w:r>
    </w:p>
    <w:p w14:paraId="623B70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there might be an internal failure within DC1 that</w:t>
      </w:r>
    </w:p>
    <w:p w14:paraId="1D631A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causes traffic from DC1 to land on PE1B, rather than PE1A.  The</w:t>
      </w:r>
    </w:p>
    <w:p w14:paraId="7DF7ADA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controller may not be aware of the failure and therefore</w:t>
      </w:r>
    </w:p>
    <w:p w14:paraId="21CE35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not know that it now needs to apply bandwidth reservations to</w:t>
      </w:r>
    </w:p>
    <w:p w14:paraId="7EF90B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LSPs from PE1B to PE2A/PE2B.</w:t>
      </w:r>
    </w:p>
    <w:p w14:paraId="332B3A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9CC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7.1.3.  Scheme 3: TE LSPs without Bandwidth Reservation</w:t>
      </w:r>
    </w:p>
    <w:p w14:paraId="21C72F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519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Scheme 2, Scheme 3 uses RSVP-TE or SR-TE LSPs.  There could be a</w:t>
      </w:r>
    </w:p>
    <w:p w14:paraId="346926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single mesh of LSPs between endpoints that carry all of the traffic</w:t>
      </w:r>
    </w:p>
    <w:p w14:paraId="41062B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types, or there could be a small handful of meshes, for example one</w:t>
      </w:r>
    </w:p>
    <w:p w14:paraId="24AFA3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mesh for low-latency traffic that follows the minimum latency path</w:t>
      </w:r>
    </w:p>
    <w:p w14:paraId="01144B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another mesh for the other traffic that follows the minimum IGP</w:t>
      </w:r>
    </w:p>
    <w:p w14:paraId="0292A0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metric path, as described in Section 5.  There would be a many-to-one</w:t>
      </w:r>
    </w:p>
    <w:p w14:paraId="4E18D0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mapping of slices to LSPs.</w:t>
      </w:r>
    </w:p>
    <w:p w14:paraId="290C02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566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difference between Scheme 2 and Scheme 3 is that Scheme 3 does</w:t>
      </w:r>
    </w:p>
    <w:p w14:paraId="4BF5C1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have fixed bandwidth reservations for the LSPs.  Instead, actual</w:t>
      </w:r>
    </w:p>
    <w:p w14:paraId="2E0F13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measured data-plane traffic volumes are used to influence the</w:t>
      </w:r>
    </w:p>
    <w:p w14:paraId="135A58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placement of TE LSPs.  One way of achieving this is to use</w:t>
      </w:r>
    </w:p>
    <w:p w14:paraId="0BF48A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distributed RSVP-TE with auto-bandwidth.  Alternatively, the</w:t>
      </w:r>
    </w:p>
    <w:p w14:paraId="3F7C36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controller can use telemetry-driven automatic congestion</w:t>
      </w:r>
    </w:p>
    <w:p w14:paraId="1B3D06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avoidance.  In this approach, when the actual traffic volume in the</w:t>
      </w:r>
    </w:p>
    <w:p w14:paraId="0F1D79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 on given link exceeds a threshold, the controller, knowing</w:t>
      </w:r>
    </w:p>
    <w:p w14:paraId="78BB17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 much actual data plane traffic is currently travelling along each</w:t>
      </w:r>
    </w:p>
    <w:p w14:paraId="3C7FD4D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RSVP or SR-TE LSP, can tune the paths of one or more LSPs using the</w:t>
      </w:r>
    </w:p>
    <w:p w14:paraId="0F1642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link such that they avoid that link.</w:t>
      </w:r>
    </w:p>
    <w:p w14:paraId="63F2F0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177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would be undesirable to move a minimum-latency LSP rather than</w:t>
      </w:r>
    </w:p>
    <w:p w14:paraId="2560C5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type of LSP in order to ease the congestion, as the new path</w:t>
      </w:r>
    </w:p>
    <w:p w14:paraId="0C89C7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typically have a higher latency, if the minimum-latency LSP is</w:t>
      </w:r>
    </w:p>
    <w:p w14:paraId="1CBBB8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currently following the minimum-latency path.  This can be avoided by</w:t>
      </w:r>
    </w:p>
    <w:p w14:paraId="68B48B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designing the algorithms described in the previous paragraph such</w:t>
      </w:r>
    </w:p>
    <w:p w14:paraId="715542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they avoid moving minimum-latency LSPs unless there is no</w:t>
      </w:r>
    </w:p>
    <w:p w14:paraId="6EE96A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alternative.</w:t>
      </w:r>
    </w:p>
    <w:p w14:paraId="0BA5FA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D2F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8.  IANA Considerations</w:t>
      </w:r>
    </w:p>
    <w:p w14:paraId="52A575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956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does not make any IANA request.</w:t>
      </w:r>
    </w:p>
    <w:p w14:paraId="6B6ADA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2F6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9.  Security Considerations</w:t>
      </w:r>
    </w:p>
    <w:p w14:paraId="0CEFE5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D9D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Slices considerations are discussed in Section 6 of</w:t>
      </w:r>
    </w:p>
    <w:p w14:paraId="58BD39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[I-D.ietf-teas-ietf-network-slices].</w:t>
      </w:r>
    </w:p>
    <w:p w14:paraId="6E496EA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74E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TBC.</w:t>
      </w:r>
    </w:p>
    <w:p w14:paraId="08FFDB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DC1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204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4F1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48]</w:t>
      </w:r>
    </w:p>
    <w:p w14:paraId="64CAA51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D58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5FA330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9A3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36B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10.  References</w:t>
      </w:r>
    </w:p>
    <w:p w14:paraId="359C99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AFB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10.1.  Normative References</w:t>
      </w:r>
    </w:p>
    <w:p w14:paraId="2D2829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944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[I-D.ietf-teas-ietf-network-slices]</w:t>
      </w:r>
    </w:p>
    <w:p w14:paraId="4235A6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Farrel, A., Drake, J., Rokui, R., Homma, S., Makhijani,</w:t>
      </w:r>
    </w:p>
    <w:p w14:paraId="1F4F4E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K., Contreras, L. M., and J. Tantsura, "A Framework for</w:t>
      </w:r>
    </w:p>
    <w:p w14:paraId="408F7C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 Network Slices", Work in Progress, Internet-Draft,</w:t>
      </w:r>
    </w:p>
    <w:p w14:paraId="5BA037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draft-ietf-teas-ietf-network-slices-19, 21 January 2023,</w:t>
      </w:r>
    </w:p>
    <w:p w14:paraId="2C76F1B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&lt;https://datatracker.ietf.org/doc/html/draft-ietf-teas-</w:t>
      </w:r>
    </w:p>
    <w:p w14:paraId="6A2505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ietf-network-slices-19&gt;.</w:t>
      </w:r>
    </w:p>
    <w:p w14:paraId="2955B1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1F3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Bradner, S., "Key words for use in RFCs to Indicate</w:t>
      </w:r>
    </w:p>
    <w:p w14:paraId="152F29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</w:t>
      </w:r>
    </w:p>
    <w:p w14:paraId="4D48FF1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10.17487/RFC2119, March 1997,</w:t>
      </w:r>
    </w:p>
    <w:p w14:paraId="046F39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&lt;https://www.rfc-editor.org/rfc/rfc2119&gt;.</w:t>
      </w:r>
    </w:p>
    <w:p w14:paraId="39FBC2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82E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[RFC2698]  Heinanen, J. and R. Guerin, "A Two Rate Three Color</w:t>
      </w:r>
    </w:p>
    <w:p w14:paraId="59D770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Marker", RFC 2698, DOI 10.17487/RFC2698, September 1999,</w:t>
      </w:r>
    </w:p>
    <w:p w14:paraId="39046B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&lt;https://www.rfc-editor.org/rfc/rfc2698&gt;.</w:t>
      </w:r>
    </w:p>
    <w:p w14:paraId="79911E9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EDD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[RFC4115]  Aboul-Magd, O. and S. Rabie, "A Differentiated Service</w:t>
      </w:r>
    </w:p>
    <w:p w14:paraId="1F88A1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Two-Rate, Three-Color Marker with Efficient Handling of</w:t>
      </w:r>
    </w:p>
    <w:p w14:paraId="57A0F4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in-Profile Traffic", RFC 4115, DOI 10.17487/RFC4115, July</w:t>
      </w:r>
    </w:p>
    <w:p w14:paraId="54D15B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2005, &lt;https://www.rfc-editor.org/rfc/rfc4115&gt;.</w:t>
      </w:r>
    </w:p>
    <w:p w14:paraId="7EA569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A84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[RFC4364]  Rosen, E. and Y. Rekhter, "BGP/MPLS IP Virtual Private</w:t>
      </w:r>
    </w:p>
    <w:p w14:paraId="365CCA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Networks (VPNs)", RFC 4364, DOI 10.17487/RFC4364, February</w:t>
      </w:r>
    </w:p>
    <w:p w14:paraId="20D671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2006, &lt;https://www.rfc-editor.org/rfc/rfc4364&gt;.</w:t>
      </w:r>
    </w:p>
    <w:p w14:paraId="5DD9CF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9C5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[RFC8174]  Leiba, B., "Ambiguity of Uppercase vs Lowercase in RFC</w:t>
      </w:r>
    </w:p>
    <w:p w14:paraId="2E4893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2119 Key Words", BCP 14, RFC 8174, DOI 10.17487/RFC8174,</w:t>
      </w:r>
    </w:p>
    <w:p w14:paraId="314CEE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2017, &lt;https://www.rfc-editor.org/rfc/rfc8174&gt;.</w:t>
      </w:r>
    </w:p>
    <w:p w14:paraId="6F5A20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DB8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[RFC8466]  Wen, B., Fioccola, G., Ed., Xie, C., and L. Jalil, "A YANG</w:t>
      </w:r>
    </w:p>
    <w:p w14:paraId="769689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Data Model for Layer 2 Virtual Private Network (L2VPN)</w:t>
      </w:r>
    </w:p>
    <w:p w14:paraId="081B55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Service Delivery", RFC 8466, DOI 10.17487/RFC8466, October</w:t>
      </w:r>
    </w:p>
    <w:p w14:paraId="1BA466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2018, &lt;https://www.rfc-editor.org/rfc/rfc8466&gt;.</w:t>
      </w:r>
    </w:p>
    <w:p w14:paraId="0CECF7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BCB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[RFC9182]  Barguil, S., Gonzalez de Dios, O., Ed., Boucadair, M.,</w:t>
      </w:r>
    </w:p>
    <w:p w14:paraId="65F02D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Ed., Munoz, L., and A. Aguado, "A YANG Network Data Model</w:t>
      </w:r>
    </w:p>
    <w:p w14:paraId="4A15B4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for Layer 3 VPNs", RFC 9182, DOI 10.17487/RFC9182,</w:t>
      </w:r>
    </w:p>
    <w:p w14:paraId="3DB474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February 2022, &lt;https://www.rfc-editor.org/rfc/rfc9182&gt;.</w:t>
      </w:r>
    </w:p>
    <w:p w14:paraId="4ED405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5EC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[RFC9291]  Boucadair, M., Ed., Gonzalez de Dios, O., Ed., Barguil,</w:t>
      </w:r>
    </w:p>
    <w:p w14:paraId="47D819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S., and L. Munoz, "A YANG Network Data Model for Layer 2</w:t>
      </w:r>
    </w:p>
    <w:p w14:paraId="485611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VPNs", RFC 9291, DOI 10.17487/RFC9291, September 2022,</w:t>
      </w:r>
    </w:p>
    <w:p w14:paraId="28E352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&lt;https://www.rfc-editor.org/rfc/rfc9291&gt;.</w:t>
      </w:r>
    </w:p>
    <w:p w14:paraId="33EF3E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521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FFC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326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49]</w:t>
      </w:r>
    </w:p>
    <w:p w14:paraId="51736C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910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6665D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5EE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5C7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10.2.  Informative References</w:t>
      </w:r>
    </w:p>
    <w:p w14:paraId="6C2E1E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FBE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[I-D.boro-opsawg-teas-attachment-circuit]</w:t>
      </w:r>
    </w:p>
    <w:p w14:paraId="4E5EA4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Boucadair, M., Roberts, R., de Dios, O. G., Barguil, S.,</w:t>
      </w:r>
    </w:p>
    <w:p w14:paraId="1FD15D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B. Wu, "YANG Data Models for 'Attachment Circuits'-as-</w:t>
      </w:r>
    </w:p>
    <w:p w14:paraId="3DECE3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a-Service (ACaaS)", Work in Progress, Internet-Draft,</w:t>
      </w:r>
    </w:p>
    <w:p w14:paraId="43D886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draft-boro-opsawg-teas-attachment-circuit-05, 9 March</w:t>
      </w:r>
    </w:p>
    <w:p w14:paraId="64BE9F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2023, &lt;https://datatracker.ietf.org/doc/html/draft-boro-</w:t>
      </w:r>
    </w:p>
    <w:p w14:paraId="000B0E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opsawg-teas-attachment-circuit-05&gt;.</w:t>
      </w:r>
    </w:p>
    <w:p w14:paraId="43396E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B3C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[I-D.gcdrb-teas-5g-network-slice-application]</w:t>
      </w:r>
    </w:p>
    <w:p w14:paraId="0030E0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Geng, X., Contreras, L. M., Rokui, R., Dong, J., and I.</w:t>
      </w:r>
    </w:p>
    <w:p w14:paraId="6E30A2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Bykov, "IETF Network Slice Application in 3GPP 5G End-to-</w:t>
      </w:r>
    </w:p>
    <w:p w14:paraId="5ACABB9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End Network Slice", Work in Progress, Internet-Draft,</w:t>
      </w:r>
    </w:p>
    <w:p w14:paraId="2E8C7C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draft-gcdrb-teas-5g-network-slice-application-02, 7 March</w:t>
      </w:r>
    </w:p>
    <w:p w14:paraId="5E9DC8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2023, &lt;https://datatracker.ietf.org/doc/html/draft-gcdrb-</w:t>
      </w:r>
    </w:p>
    <w:p w14:paraId="661FD2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teas-5g-network-slice-application-02&gt;.</w:t>
      </w:r>
    </w:p>
    <w:p w14:paraId="6DCDC4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D69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[I-D.henry-tsvwg-diffserv-to-qci]</w:t>
      </w:r>
    </w:p>
    <w:p w14:paraId="59D737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Henry, J., Szigeti, T., and L. M. Contreras, "Diffserv to</w:t>
      </w:r>
    </w:p>
    <w:p w14:paraId="307211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QCI Mapping", Work in Progress, Internet-Draft, draft-</w:t>
      </w:r>
    </w:p>
    <w:p w14:paraId="231C8E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henry-tsvwg-diffserv-to-qci-04, 13 April 2020,</w:t>
      </w:r>
    </w:p>
    <w:p w14:paraId="1994E7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&lt;https://datatracker.ietf.org/doc/html/draft-henry-tsvwg-</w:t>
      </w:r>
    </w:p>
    <w:p w14:paraId="007669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diffserv-to-qci-04&gt;.</w:t>
      </w:r>
    </w:p>
    <w:p w14:paraId="59C08C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355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[I-D.ietf-lsr-flex-algo]</w:t>
      </w:r>
    </w:p>
    <w:p w14:paraId="287A06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Psenak, P., Hegde, S., Filsfils, C., Talaulikar, K., and</w:t>
      </w:r>
    </w:p>
    <w:p w14:paraId="6C6050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Gulko, "IGP Flexible Algorithm", Work in Progress,</w:t>
      </w:r>
    </w:p>
    <w:p w14:paraId="45EEDD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draft-ietf-lsr-flex-algo-26, 17 October</w:t>
      </w:r>
    </w:p>
    <w:p w14:paraId="77C4A2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2022, &lt;https://datatracker.ietf.org/doc/html/draft-ietf-</w:t>
      </w:r>
    </w:p>
    <w:p w14:paraId="4D8D1F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lsr-flex-algo-26&gt;.</w:t>
      </w:r>
    </w:p>
    <w:p w14:paraId="39F056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1B1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[I-D.ietf-opsawg-sap]</w:t>
      </w:r>
    </w:p>
    <w:p w14:paraId="116224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Boucadair, M., de Dios, O. G., Barguil, S., Wu, Q., and V.</w:t>
      </w:r>
    </w:p>
    <w:p w14:paraId="7D2AA7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Lopez, "A YANG Network Model for Service Attachment Points</w:t>
      </w:r>
    </w:p>
    <w:p w14:paraId="686BFA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(SAPs)", Work in Progress, Internet-Draft, draft-ietf-</w:t>
      </w:r>
    </w:p>
    <w:p w14:paraId="117739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opsawg-sap-15, 18 January 2023,</w:t>
      </w:r>
    </w:p>
    <w:p w14:paraId="25F52E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&lt;https://datatracker.ietf.org/doc/html/draft-ietf-opsawg-</w:t>
      </w:r>
    </w:p>
    <w:p w14:paraId="4A04FD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sap-15&gt;.</w:t>
      </w:r>
    </w:p>
    <w:p w14:paraId="3C716E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FE0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[I-D.ietf-teas-ietf-network-slice-nbi-yang]</w:t>
      </w:r>
    </w:p>
    <w:p w14:paraId="043340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Wu, B., Dhody, D., Rokui, R., Saad, T., Han, L., and J.</w:t>
      </w:r>
    </w:p>
    <w:p w14:paraId="3D40DF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Mullooly, "A YANG Data Model for the IETF Network Slice</w:t>
      </w:r>
    </w:p>
    <w:p w14:paraId="7CC94A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Service", Work in Progress, Internet-Draft, draft-ietf-</w:t>
      </w:r>
    </w:p>
    <w:p w14:paraId="514540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teas-ietf-network-slice-nbi-yang-04, 13 March 2023,</w:t>
      </w:r>
    </w:p>
    <w:p w14:paraId="68CA3F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&lt;https://datatracker.ietf.org/doc/html/draft-ietf-teas-</w:t>
      </w:r>
    </w:p>
    <w:p w14:paraId="32009E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ietf-network-slice-nbi-yang-04&gt;.</w:t>
      </w:r>
    </w:p>
    <w:p w14:paraId="5CC235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8EF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7CE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1C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FD6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50]</w:t>
      </w:r>
    </w:p>
    <w:p w14:paraId="36AC30C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8DC8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891C9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BF4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AE0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[I-D.ietf-teas-ns-ip-mpls]</w:t>
      </w:r>
    </w:p>
    <w:p w14:paraId="6CC560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Saad, T., Beeram, V. P., Dong, J., Wen, B., Ceccarelli,</w:t>
      </w:r>
    </w:p>
    <w:p w14:paraId="6B0220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D., Halpern, J. M., Peng, S., Chen, R., Liu, X.,</w:t>
      </w:r>
    </w:p>
    <w:p w14:paraId="4B9AF4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Contreras, L. M., Rokui, R., and L. Jalil, "Realizing</w:t>
      </w:r>
    </w:p>
    <w:p w14:paraId="129D5C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Network Slices in IP/MPLS Networks", Work in Progress,</w:t>
      </w:r>
    </w:p>
    <w:p w14:paraId="39F402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draft-ietf-teas-ns-ip-mpls-02, 13 March</w:t>
      </w:r>
    </w:p>
    <w:p w14:paraId="610870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2023, &lt;https://datatracker.ietf.org/doc/html/draft-ietf-</w:t>
      </w:r>
    </w:p>
    <w:p w14:paraId="1BCDF1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teas-ns-ip-mpls-02&gt;.</w:t>
      </w:r>
    </w:p>
    <w:p w14:paraId="46B65E3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85B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[I-D.ietf-teas-rfc3272bis]</w:t>
      </w:r>
    </w:p>
    <w:p w14:paraId="3BE999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Farrel, A., "Overview and Principles of Internet Traffic</w:t>
      </w:r>
    </w:p>
    <w:p w14:paraId="0BB889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Engineering", Work in Progress, Internet-Draft, draft-</w:t>
      </w:r>
    </w:p>
    <w:p w14:paraId="416F0C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ietf-teas-rfc3272bis-22, 27 October 2022,</w:t>
      </w:r>
    </w:p>
    <w:p w14:paraId="5C31BF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&lt;https://datatracker.ietf.org/doc/html/draft-ietf-teas-</w:t>
      </w:r>
    </w:p>
    <w:p w14:paraId="7B88DC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rfc3272bis-22&gt;.</w:t>
      </w:r>
    </w:p>
    <w:p w14:paraId="4C6F1F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A6C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[NG.113]   GSMA, "NG.113: 5GS Roaming Guidelines Version 4.0", May</w:t>
      </w:r>
    </w:p>
    <w:p w14:paraId="51020A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2021, &lt;https://www.gsma.com/newsroom/wp-content/</w:t>
      </w:r>
    </w:p>
    <w:p w14:paraId="56503C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uploads//NG.113-v4.0.pdf&gt;.</w:t>
      </w:r>
    </w:p>
    <w:p w14:paraId="5F1AA46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5D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[O-RAN.WG9.XPSAAS]</w:t>
      </w:r>
    </w:p>
    <w:p w14:paraId="6D5FA1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O-RAN Alliance, "O-RAN.WG9.XPSAAS: O-RAN WG9 Xhaul Packet</w:t>
      </w:r>
    </w:p>
    <w:p w14:paraId="08CD7C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Switched Architectures and Solutions Version 03.00",</w:t>
      </w:r>
    </w:p>
    <w:p w14:paraId="4E3F38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February 2022, &lt;https://www.o-ran.org/specifications&gt;.</w:t>
      </w:r>
    </w:p>
    <w:p w14:paraId="6A5F49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B11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[RFC6459]  Korhonen, J., Ed., Soininen, J., Patil, B., Savolainen,</w:t>
      </w:r>
    </w:p>
    <w:p w14:paraId="2BEF9B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T., Bajko, G., and K. Iisakkila, "IPv6 in 3rd Generation</w:t>
      </w:r>
    </w:p>
    <w:p w14:paraId="223541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Partnership Project (3GPP) Evolved Packet System (EPS)",</w:t>
      </w:r>
    </w:p>
    <w:p w14:paraId="702C0C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6459, DOI 10.17487/RFC6459, January 2012,</w:t>
      </w:r>
    </w:p>
    <w:p w14:paraId="64E98A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&lt;https://www.rfc-editor.org/rfc/rfc6459&gt;.</w:t>
      </w:r>
    </w:p>
    <w:p w14:paraId="6E6234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0E3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[RFC7806]  Baker, F. and R. Pan, "On Queuing, Marking, and Dropping",</w:t>
      </w:r>
    </w:p>
    <w:p w14:paraId="13A2AE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7806, DOI 10.17487/RFC7806, April 2016,</w:t>
      </w:r>
    </w:p>
    <w:p w14:paraId="630121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&lt;https://www.rfc-editor.org/rfc/rfc7806&gt;.</w:t>
      </w:r>
    </w:p>
    <w:p w14:paraId="3D60E9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BC58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[RFC8299]  Wu, Q., Ed., Litkowski, S., Tomotaki, L., and K. Ogaki,</w:t>
      </w:r>
    </w:p>
    <w:p w14:paraId="5AD593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"YANG Data Model for L3VPN Service Delivery", RFC 8299,</w:t>
      </w:r>
    </w:p>
    <w:p w14:paraId="4E7541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10.17487/RFC8299, January 2018,</w:t>
      </w:r>
    </w:p>
    <w:p w14:paraId="035968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&lt;https://www.rfc-editor.org/rfc/rfc8299&gt;.</w:t>
      </w:r>
    </w:p>
    <w:p w14:paraId="181915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AA9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[RFC8754]  Filsfils, C., Ed., Dukes, D., Ed., Previdi, S., Leddy, J.,</w:t>
      </w:r>
    </w:p>
    <w:p w14:paraId="37EAA2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Matsushima, S., and D. Voyer, "IPv6 Segment Routing Header</w:t>
      </w:r>
    </w:p>
    <w:p w14:paraId="3F74B4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(SRH)", RFC 8754, DOI 10.17487/RFC8754, March 2020,</w:t>
      </w:r>
    </w:p>
    <w:p w14:paraId="7B394E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&lt;https://www.rfc-editor.org/rfc/rfc8754&gt;.</w:t>
      </w:r>
    </w:p>
    <w:p w14:paraId="607E92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73C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11C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CD1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EC0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F3B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CCF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39E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51]</w:t>
      </w:r>
    </w:p>
    <w:p w14:paraId="13F6CA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6E0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51A5C3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92AE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015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[RFC8969]  Wu, Q., Ed., Boucadair, M., Ed., Lopez, D., Xie, C., and</w:t>
      </w:r>
    </w:p>
    <w:p w14:paraId="3F4D1A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L. Geng, "A Framework for Automating Service and Network</w:t>
      </w:r>
    </w:p>
    <w:p w14:paraId="0BFD28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Management with YANG", RFC 8969, DOI 10.17487/RFC8969,</w:t>
      </w:r>
    </w:p>
    <w:p w14:paraId="09F5D5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January 2021, &lt;https://www.rfc-editor.org/rfc/rfc8969&gt;.</w:t>
      </w:r>
    </w:p>
    <w:p w14:paraId="370045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413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[TR-GSTR-TN5G]</w:t>
      </w:r>
    </w:p>
    <w:p w14:paraId="05F8C9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ITU-T, "Technical Report GSTR-TN5G", February 2018,</w:t>
      </w:r>
    </w:p>
    <w:p w14:paraId="345F18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&lt;https://www.itu.int/dms_pub/itu-t/opb/tut/T-TUT-HOME-</w:t>
      </w:r>
    </w:p>
    <w:p w14:paraId="3F4DB1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2018-PDF-E.pdf&gt;.</w:t>
      </w:r>
    </w:p>
    <w:p w14:paraId="229A43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53B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[TS-23.501]</w:t>
      </w:r>
    </w:p>
    <w:p w14:paraId="167972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3GPP, "TS 23.501: System architecture for the 5G System</w:t>
      </w:r>
    </w:p>
    <w:p w14:paraId="4C3146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(5GS)", 2021,</w:t>
      </w:r>
    </w:p>
    <w:p w14:paraId="19759B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&lt;https://portal.3gpp.org/desktopmodules/Specifications/</w:t>
      </w:r>
    </w:p>
    <w:p w14:paraId="4FD9BC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SpecificationDetails.aspx?specificationId=3144&gt;.</w:t>
      </w:r>
    </w:p>
    <w:p w14:paraId="6F2D1A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C0C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[TS-28.530]</w:t>
      </w:r>
    </w:p>
    <w:p w14:paraId="3C1E61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3GPP, "TS 23.530: Management and orchestration; Concepts,</w:t>
      </w:r>
    </w:p>
    <w:p w14:paraId="748EF6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use cases and requirements)", 2021,</w:t>
      </w:r>
    </w:p>
    <w:p w14:paraId="2B9C93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&lt;https://portal.3gpp.org/desktopmodules/Specifications/</w:t>
      </w:r>
    </w:p>
    <w:p w14:paraId="30E451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SpecificationDetails.aspx?specificationId=3273&gt;.</w:t>
      </w:r>
    </w:p>
    <w:p w14:paraId="4228C9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5D3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Appendix A.  Acronyms and Abbreviations</w:t>
      </w:r>
    </w:p>
    <w:p w14:paraId="0D5131E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3F3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3GPP: 3rd Generation Partnership Project</w:t>
      </w:r>
    </w:p>
    <w:p w14:paraId="6FC165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0E6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5GC: 5G Core</w:t>
      </w:r>
    </w:p>
    <w:p w14:paraId="5FA2A6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85E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5QI: 5G QoS Indicator</w:t>
      </w:r>
    </w:p>
    <w:p w14:paraId="70B79E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787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A2A: Any-to-Any</w:t>
      </w:r>
    </w:p>
    <w:p w14:paraId="061720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4CF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AC: Attachment Circuit</w:t>
      </w:r>
    </w:p>
    <w:p w14:paraId="2AD7F3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380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AMF: Access and Mobility Management Function</w:t>
      </w:r>
    </w:p>
    <w:p w14:paraId="507A4D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164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AUSF: Authentication Server Function</w:t>
      </w:r>
    </w:p>
    <w:p w14:paraId="738C4A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61A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BBU: Baseband Unit</w:t>
      </w:r>
    </w:p>
    <w:p w14:paraId="18C1BF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746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BH: Backhaul</w:t>
      </w:r>
    </w:p>
    <w:p w14:paraId="52941C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6DD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BS: Base Station</w:t>
      </w:r>
    </w:p>
    <w:p w14:paraId="4905DD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F6AA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CE: Customer Edge</w:t>
      </w:r>
    </w:p>
    <w:p w14:paraId="2D4A1E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2D5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CIR: Committed Information Rate</w:t>
      </w:r>
    </w:p>
    <w:p w14:paraId="0F0ED6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A28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9DB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F30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4BF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52]</w:t>
      </w:r>
    </w:p>
    <w:p w14:paraId="759310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135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BC549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3E9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A3F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CN: Core Network</w:t>
      </w:r>
    </w:p>
    <w:p w14:paraId="521346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0FC5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CoS: Class of Service</w:t>
      </w:r>
    </w:p>
    <w:p w14:paraId="7D2E9B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753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CP: Control Plane</w:t>
      </w:r>
    </w:p>
    <w:p w14:paraId="19F9A7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5B5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CSP: Communication Service Provider</w:t>
      </w:r>
    </w:p>
    <w:p w14:paraId="1F54A7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948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CU: Centralized Unit</w:t>
      </w:r>
    </w:p>
    <w:p w14:paraId="1816EF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3CA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CU-CP: Centralized Unit Control Plane</w:t>
      </w:r>
    </w:p>
    <w:p w14:paraId="37DD63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6AE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CU-UP: Centralized Unit User Plane</w:t>
      </w:r>
    </w:p>
    <w:p w14:paraId="09AFDA5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6EA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DC: Data Center</w:t>
      </w:r>
    </w:p>
    <w:p w14:paraId="335FEC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A14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DDoS: Distributed Denial of Services</w:t>
      </w:r>
    </w:p>
    <w:p w14:paraId="57B51C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DBF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DN: Data Network</w:t>
      </w:r>
    </w:p>
    <w:p w14:paraId="424D83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38F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DSCP: Differentiated Services Code Point</w:t>
      </w:r>
    </w:p>
    <w:p w14:paraId="2D998E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885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DU: Distributed Unit</w:t>
      </w:r>
    </w:p>
    <w:p w14:paraId="3714D4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38D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eCPRI: enhanced Common Public Radio Interface</w:t>
      </w:r>
    </w:p>
    <w:p w14:paraId="2FF7B3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E0D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FH: Fronthaul</w:t>
      </w:r>
    </w:p>
    <w:p w14:paraId="4C3912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A6A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FIB: Forwarding Information Base</w:t>
      </w:r>
    </w:p>
    <w:p w14:paraId="27531A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198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GPRS: Generic Packet Radio Service</w:t>
      </w:r>
    </w:p>
    <w:p w14:paraId="35EA35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DB3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gNB: gNodeB</w:t>
      </w:r>
    </w:p>
    <w:p w14:paraId="299D04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FE4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GTP: GPRS Tunneling Protocol</w:t>
      </w:r>
    </w:p>
    <w:p w14:paraId="4D7843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7901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GTP-U: GPRS Tunneling Protocol User plane</w:t>
      </w:r>
    </w:p>
    <w:p w14:paraId="17F0A8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90C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HW: Hardware</w:t>
      </w:r>
    </w:p>
    <w:p w14:paraId="52A5FC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77F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ID: Identifier</w:t>
      </w:r>
    </w:p>
    <w:p w14:paraId="3472F3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F3A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IGP: Interior Gateway Protocol</w:t>
      </w:r>
    </w:p>
    <w:p w14:paraId="4CB2D2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004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IP: Internet Protocol</w:t>
      </w:r>
    </w:p>
    <w:p w14:paraId="2FD6411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BBD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L2VPN: Layer 2 Virtual Private Network</w:t>
      </w:r>
    </w:p>
    <w:p w14:paraId="10EF57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777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7DF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9AD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935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53]</w:t>
      </w:r>
    </w:p>
    <w:p w14:paraId="123B50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0B0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4C0CC2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800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390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L3VPN: Layer 3 Virtual Private Network</w:t>
      </w:r>
    </w:p>
    <w:p w14:paraId="7E5359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102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LSP: Label Switched Path</w:t>
      </w:r>
    </w:p>
    <w:p w14:paraId="7C2C96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B55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MH: Midhaul</w:t>
      </w:r>
    </w:p>
    <w:p w14:paraId="432B5C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773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MIoT: Massive Internet of Things</w:t>
      </w:r>
    </w:p>
    <w:p w14:paraId="74635A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CC5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MPLS: Multiprotocol Label Switching</w:t>
      </w:r>
    </w:p>
    <w:p w14:paraId="734511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ED0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NF: Network Function</w:t>
      </w:r>
    </w:p>
    <w:p w14:paraId="081619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B6A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NR: New Radio</w:t>
      </w:r>
    </w:p>
    <w:p w14:paraId="469872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D51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NRF: Network Function Repository</w:t>
      </w:r>
    </w:p>
    <w:p w14:paraId="39DA5E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6F8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NRP: Network Resource Partition</w:t>
      </w:r>
    </w:p>
    <w:p w14:paraId="687BE64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E55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NSC: Network Slice Controller</w:t>
      </w:r>
    </w:p>
    <w:p w14:paraId="166BF7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75F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NSS: Network Slice Subnet</w:t>
      </w:r>
    </w:p>
    <w:p w14:paraId="00D4BE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06D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PE: Provider Edge</w:t>
      </w:r>
    </w:p>
    <w:p w14:paraId="4BD07CA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B06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PIR: Peak Information Rate</w:t>
      </w:r>
    </w:p>
    <w:p w14:paraId="114E1B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6FE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PLMN: Public Land Mobile Network</w:t>
      </w:r>
    </w:p>
    <w:p w14:paraId="61E511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E26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PSTN: Public Switched Telephony Network</w:t>
      </w:r>
    </w:p>
    <w:p w14:paraId="1E999A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34A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QoS: Quality of Service</w:t>
      </w:r>
    </w:p>
    <w:p w14:paraId="3018BD9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D0E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RAN: Radio Access Network</w:t>
      </w:r>
    </w:p>
    <w:p w14:paraId="1B8514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AE2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RF: Radio Frequency</w:t>
      </w:r>
    </w:p>
    <w:p w14:paraId="2E848F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FF2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RIB: Routing Information Base</w:t>
      </w:r>
    </w:p>
    <w:p w14:paraId="17ADAB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2E8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RSVP: Resource Reservation Protocol</w:t>
      </w:r>
    </w:p>
    <w:p w14:paraId="2AEF0D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284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RU: Radio Unit</w:t>
      </w:r>
    </w:p>
    <w:p w14:paraId="05C6F1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2161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SD: Slice Differentiator</w:t>
      </w:r>
    </w:p>
    <w:p w14:paraId="688682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92F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SDP: Service Demarcation Point</w:t>
      </w:r>
    </w:p>
    <w:p w14:paraId="7790D7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2E8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SLA: Service Level Agreement</w:t>
      </w:r>
    </w:p>
    <w:p w14:paraId="26ADD9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E15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585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058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2DA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54]</w:t>
      </w:r>
    </w:p>
    <w:p w14:paraId="2B048F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231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79F22FD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17D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32A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SLO: Service Level Objective</w:t>
      </w:r>
    </w:p>
    <w:p w14:paraId="5BD366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C0F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SMF: Session Management Function</w:t>
      </w:r>
    </w:p>
    <w:p w14:paraId="479CEE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4CC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SMO: Service Management and Orchestration</w:t>
      </w:r>
    </w:p>
    <w:p w14:paraId="3810AB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E3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S-NSSAI: Single Network Slice Selection Assistance Information</w:t>
      </w:r>
    </w:p>
    <w:p w14:paraId="623B89A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16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SST: Slice/Service Type</w:t>
      </w:r>
    </w:p>
    <w:p w14:paraId="73E97B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F95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SR: Segment Routing</w:t>
      </w:r>
    </w:p>
    <w:p w14:paraId="3F8738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2E6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SRv6: Segment Routing version 6</w:t>
      </w:r>
    </w:p>
    <w:p w14:paraId="55D823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80A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TC: Traffic Class</w:t>
      </w:r>
    </w:p>
    <w:p w14:paraId="7E15A2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2DE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TE: Traffic Engineering</w:t>
      </w:r>
    </w:p>
    <w:p w14:paraId="31DC60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829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TN: Transport Network</w:t>
      </w:r>
    </w:p>
    <w:p w14:paraId="2D05E8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652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TS: Technical Specification</w:t>
      </w:r>
    </w:p>
    <w:p w14:paraId="45B28B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2A0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UDM: Unified Data Management</w:t>
      </w:r>
    </w:p>
    <w:p w14:paraId="12F953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998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UE: User Equipment</w:t>
      </w:r>
    </w:p>
    <w:p w14:paraId="5F4FEF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6FC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UP: User Plane</w:t>
      </w:r>
    </w:p>
    <w:p w14:paraId="5941D9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B89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UPF: User Plane Function</w:t>
      </w:r>
    </w:p>
    <w:p w14:paraId="42F211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6A1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URLLC: Ultra Reliable Low Latency Communication</w:t>
      </w:r>
    </w:p>
    <w:p w14:paraId="228E23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554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VLAN: Virtual Local Area Network</w:t>
      </w:r>
    </w:p>
    <w:p w14:paraId="6183BF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86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VNF: Virtual Network Function</w:t>
      </w:r>
    </w:p>
    <w:p w14:paraId="03EF80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F88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VPN: Virtual Private Network</w:t>
      </w:r>
    </w:p>
    <w:p w14:paraId="6CE7F4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CD6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VRF: Virtual Routing and Forwarding</w:t>
      </w:r>
    </w:p>
    <w:p w14:paraId="16AE16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3BE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VXLAN: Virtual Extensible Local Area Network</w:t>
      </w:r>
    </w:p>
    <w:p w14:paraId="1D9194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FC2D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975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7AE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F9C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F86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F17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11C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E97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50C7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BDC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55]</w:t>
      </w:r>
    </w:p>
    <w:p w14:paraId="34CE33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17D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198F95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4D4F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BA5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Appendix B.  An Overview of 5G Networking</w:t>
      </w:r>
    </w:p>
    <w:p w14:paraId="401C1D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0847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provides a brief introduction to 5G mobile networking</w:t>
      </w:r>
    </w:p>
    <w:p w14:paraId="560745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perspective on the Transport Network.  This section does not</w:t>
      </w:r>
    </w:p>
    <w:p w14:paraId="701102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intend to replace or define 3GPP architecure, it just provides a</w:t>
      </w:r>
    </w:p>
    <w:p w14:paraId="578DB4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brief overview for readers that do not have a mobile background.  For</w:t>
      </w:r>
    </w:p>
    <w:p w14:paraId="724F43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comprehensive information, refer to [TS-23.501].</w:t>
      </w:r>
    </w:p>
    <w:p w14:paraId="65E58A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0E4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B.1.  Key Building Blocks</w:t>
      </w:r>
    </w:p>
    <w:p w14:paraId="4D1304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B70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[TS-23.501] defines the Network Functions (UPF, AMF, etc.) that</w:t>
      </w:r>
    </w:p>
    <w:p w14:paraId="65003F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compose the 5G System (5GS) Architecture together with related</w:t>
      </w:r>
    </w:p>
    <w:p w14:paraId="559678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 (e.g., N1, N2).  This architecture has native Control and</w:t>
      </w:r>
    </w:p>
    <w:p w14:paraId="089CA5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 Plane separation, and the Control Plane leverages a service-</w:t>
      </w:r>
    </w:p>
    <w:p w14:paraId="7C7B65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architecture.  Figure 29 outlines an example 5GS architecture</w:t>
      </w:r>
    </w:p>
    <w:p w14:paraId="24E952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subset of possible network functions and network interfaces.</w:t>
      </w:r>
    </w:p>
    <w:p w14:paraId="2609F0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911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┌─────┐  ┌─────┐  ┌─────┐    ┌─────┐  ┌─────┐  ┌─────┐</w:t>
      </w:r>
    </w:p>
    <w:p w14:paraId="67E125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│NSSF │  │ NEF │  │ NRF │    │ PCF │  │ UDM │  │ AF  │</w:t>
      </w:r>
    </w:p>
    <w:p w14:paraId="4367D9F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└──┬──┘  └──┬──┘  └──┬──┘    └──┬──┘  └──┬──┘  └──┬──┘</w:t>
      </w:r>
    </w:p>
    <w:p w14:paraId="0221C3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Nnssf│    Nnef│    Nnrf│      Npcf│    Nudm│        │Naf</w:t>
      </w:r>
    </w:p>
    <w:p w14:paraId="64503F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───┴────────┴──┬─────┴──┬───────┴───┬────┴────────┴────</w:t>
      </w:r>
    </w:p>
    <w:p w14:paraId="75AA33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Nausf│    Namf│       Nsmf│</w:t>
      </w:r>
    </w:p>
    <w:p w14:paraId="1D740C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┌──┴──┐  ┌──┴──┐     ┌──┴──────┐</w:t>
      </w:r>
    </w:p>
    <w:p w14:paraId="081EC0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│AUSR │  │ AMF │     │   SMF   │</w:t>
      </w:r>
    </w:p>
    <w:p w14:paraId="1EDBE5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└─────┘  └──┬──┘     └──┬──────┘</w:t>
      </w:r>
    </w:p>
    <w:p w14:paraId="7500D3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         │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3BB4C6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Control Plane      N1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│N2         │N4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N4</w:t>
      </w:r>
    </w:p>
    <w:p w14:paraId="213568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════════════════════════════════════════════════════════════</w:t>
      </w:r>
    </w:p>
    <w:p w14:paraId="18FAD2C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 Plane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      │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</w:p>
    <w:p w14:paraId="69751F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┌───┐  ┌──┴──┐  N3 ┌──┴──┐ N9 ┌─────┐ N6  .───.</w:t>
      </w:r>
    </w:p>
    <w:p w14:paraId="4D4BC0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│UE ├──┤(R)AN├─────┤ UPF ├────┤ UPF ├────( DN  )</w:t>
      </w:r>
    </w:p>
    <w:p w14:paraId="6E200E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└───┘  └─────┘     └─────┘    └─────┘     `───'</w:t>
      </w:r>
    </w:p>
    <w:p w14:paraId="5EEC2A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B01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Figure 29: 5GS Architecture and Service-based Interfaces</w:t>
      </w:r>
    </w:p>
    <w:p w14:paraId="7DD3546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95A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Similar to previous versions of 3GPP mobile networks [RFC6459], a 5G</w:t>
      </w:r>
    </w:p>
    <w:p w14:paraId="1201B41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mobile network is split into the following four major domains</w:t>
      </w:r>
    </w:p>
    <w:p w14:paraId="66661A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(Figure 30):</w:t>
      </w:r>
    </w:p>
    <w:p w14:paraId="761022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2F2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UE, MS, MN, and Mobile:</w:t>
      </w:r>
    </w:p>
    <w:p w14:paraId="602577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24A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terms UE (User Equipment), MS (Mobile Station), MN (Mobile</w:t>
      </w:r>
    </w:p>
    <w:p w14:paraId="0DD62D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Node), and mobile refer to the devices that are hosts with the</w:t>
      </w:r>
    </w:p>
    <w:p w14:paraId="6C8D08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ability to obtain Internet connectivity via a 3GPP network.  An MS</w:t>
      </w:r>
    </w:p>
    <w:p w14:paraId="799674F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comprised of the Terminal Equipment (TE) and a Mobile Terminal</w:t>
      </w:r>
    </w:p>
    <w:p w14:paraId="1C11E3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(MT).  The terms UE, MS, MN, and mobile are used interchangeably</w:t>
      </w:r>
    </w:p>
    <w:p w14:paraId="7560C2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within this document.</w:t>
      </w:r>
    </w:p>
    <w:p w14:paraId="1C25A5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1AD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E3E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8CD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56]</w:t>
      </w:r>
    </w:p>
    <w:p w14:paraId="1EA135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21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3344C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591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D83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Radio Access Network (RAN):</w:t>
      </w:r>
    </w:p>
    <w:p w14:paraId="2EF79E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6CC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Provides wireless connectivity to the UE devices via radio.  It is</w:t>
      </w:r>
    </w:p>
    <w:p w14:paraId="703884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made up of the Antenna that transmits and receives signals to the</w:t>
      </w:r>
    </w:p>
    <w:p w14:paraId="433C9A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UE and the Base Station that digitizes the signal and converts the</w:t>
      </w:r>
    </w:p>
    <w:p w14:paraId="070A3D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 data stream to IP packets.</w:t>
      </w:r>
    </w:p>
    <w:p w14:paraId="2EDF771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964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Core Network (CN):</w:t>
      </w:r>
    </w:p>
    <w:p w14:paraId="0DCE1C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025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Controls the CP of the RAN and provides connectivity to the Data</w:t>
      </w:r>
    </w:p>
    <w:p w14:paraId="6753A7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(e.g., the Internet or a private VPN).  The Core Network</w:t>
      </w:r>
    </w:p>
    <w:p w14:paraId="0F4852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hosts dozens of services such as authentication, phone registry,</w:t>
      </w:r>
    </w:p>
    <w:p w14:paraId="647EEB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charging, access to PSTN and handover.</w:t>
      </w:r>
    </w:p>
    <w:p w14:paraId="741F25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BC5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Transport Network (TN):</w:t>
      </w:r>
    </w:p>
    <w:p w14:paraId="2F2338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E6E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Provides connectivity between sites where 5G Network Functions are</w:t>
      </w:r>
    </w:p>
    <w:p w14:paraId="5CE278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located.  The TN may connect sites from the RAN to the Core</w:t>
      </w:r>
    </w:p>
    <w:p w14:paraId="772DAC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Network, as well as sites within the RAN or within the CN.  This</w:t>
      </w:r>
    </w:p>
    <w:p w14:paraId="2E40F5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connectivity is achieved using IP.</w:t>
      </w:r>
    </w:p>
    <w:p w14:paraId="0D0632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A30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 ─ ─ ─ ─ ─ ─ ─ ─ ─ ─ ─ ─ ─ ─ ─ ─ ─ ─ ─ ─ ─ ─ ─</w:t>
      </w:r>
    </w:p>
    <w:p w14:paraId="6A757F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│</w:t>
      </w:r>
    </w:p>
    <w:p w14:paraId="389A518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┌────────────┐    ┌────────────┐</w:t>
      </w:r>
    </w:p>
    <w:p w14:paraId="13377C2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│            │    │            │ │</w:t>
      </w:r>
    </w:p>
    <w:p w14:paraId="52A25C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┌────┐      │            │    │            │     .───────.</w:t>
      </w:r>
    </w:p>
    <w:p w14:paraId="39CFEC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UE ├──────┤    RAN     │    │     CN     ├────(    DN   )</w:t>
      </w:r>
    </w:p>
    <w:p w14:paraId="78A2BA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└────┘      │            │    │            │     `───────'</w:t>
      </w:r>
    </w:p>
    <w:p w14:paraId="15D02A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│            │    │            │ │</w:t>
      </w:r>
    </w:p>
    <w:p w14:paraId="6E0116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└──────┬─────┘    └──────┬─────┘</w:t>
      </w:r>
    </w:p>
    <w:p w14:paraId="3AD53B1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            │       │</w:t>
      </w:r>
    </w:p>
    <w:p w14:paraId="214818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    │                 │</w:t>
      </w:r>
    </w:p>
    <w:p w14:paraId="65D358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│                 │       │</w:t>
      </w:r>
    </w:p>
    <w:p w14:paraId="77ED5F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┌─────┴─────────────────┴────┐</w:t>
      </w:r>
    </w:p>
    <w:p w14:paraId="68643A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                           │  │</w:t>
      </w:r>
    </w:p>
    <w:p w14:paraId="681F9D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│                            │</w:t>
      </w:r>
    </w:p>
    <w:p w14:paraId="1FED45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    Transport Network      │  │</w:t>
      </w:r>
    </w:p>
    <w:p w14:paraId="6C9EA0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│                            │</w:t>
      </w:r>
    </w:p>
    <w:p w14:paraId="1C6E1D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│                            │  │</w:t>
      </w:r>
    </w:p>
    <w:p w14:paraId="477B66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└────────────────────────────┘</w:t>
      </w:r>
    </w:p>
    <w:p w14:paraId="642361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│</w:t>
      </w:r>
    </w:p>
    <w:p w14:paraId="3C63FAF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               5G System</w:t>
      </w:r>
    </w:p>
    <w:p w14:paraId="62A045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│</w:t>
      </w:r>
    </w:p>
    <w:p w14:paraId="398BA3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 ─ ─ ─ ─ ─ ─ ─ ─ ─ ─ ─ ─ ─ ─ ─ ─ ─ ─ ─ ─ ─ ─ ─</w:t>
      </w:r>
    </w:p>
    <w:p w14:paraId="3D0A38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95E6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Figure 30: Building Blocks of 5G Architecture (A High-Level</w:t>
      </w:r>
    </w:p>
    <w:p w14:paraId="04466E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Representation)</w:t>
      </w:r>
    </w:p>
    <w:p w14:paraId="1D14A3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AC1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F91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9F9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5D05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57]</w:t>
      </w:r>
    </w:p>
    <w:p w14:paraId="4C0735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B5F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CEB30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E18C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94E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B.2.  Core Network (CN)</w:t>
      </w:r>
    </w:p>
    <w:p w14:paraId="2DCBE3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E7D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5G Core Network (5GC) is made up of a set of NFs which fall into</w:t>
      </w:r>
    </w:p>
    <w:p w14:paraId="355145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main categories (Figure 31):</w:t>
      </w:r>
    </w:p>
    <w:p w14:paraId="09D314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E66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5GC User Plane:</w:t>
      </w:r>
    </w:p>
    <w:p w14:paraId="664ABA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BA1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User Plane Function (UPF) is the interconnect point between</w:t>
      </w:r>
    </w:p>
    <w:p w14:paraId="798F961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mobile infrastructure and the Data Network (DN).  It</w:t>
      </w:r>
    </w:p>
    <w:p w14:paraId="147DED0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interfaces with the RAN via the N3 interface by encapsulating/</w:t>
      </w:r>
    </w:p>
    <w:p w14:paraId="3DFB55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decapsulating the User Plane Traffic in GTP Tunnels (aka GTP-U or</w:t>
      </w:r>
    </w:p>
    <w:p w14:paraId="6E138F4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Mobile User Plane).</w:t>
      </w:r>
    </w:p>
    <w:p w14:paraId="7F6CEC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7B22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5GC Control Plane:</w:t>
      </w:r>
    </w:p>
    <w:p w14:paraId="580B44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8B8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5G Control Plane is made up of a comprehensive set of Network</w:t>
      </w:r>
    </w:p>
    <w:p w14:paraId="3DB304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Functions.  An exhaustive list and description of these entities</w:t>
      </w:r>
    </w:p>
    <w:p w14:paraId="17CDAD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out of the scope of this document.  The following NFs and</w:t>
      </w:r>
    </w:p>
    <w:p w14:paraId="4883426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interfaces are worth mentioning, since their connectivity may rely</w:t>
      </w:r>
    </w:p>
    <w:p w14:paraId="6E985E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the Transport Network:</w:t>
      </w:r>
    </w:p>
    <w:p w14:paraId="666504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E62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 the AMF (Access and Mobility Function) connects with the RAN</w:t>
      </w:r>
    </w:p>
    <w:p w14:paraId="5C0149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control plane over the N2 interface</w:t>
      </w:r>
    </w:p>
    <w:p w14:paraId="3871B8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322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 the SMF controls the 5GC UPF via the N4 interface</w:t>
      </w:r>
    </w:p>
    <w:p w14:paraId="5C5018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69D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┌ ─ ─ ─ ─ ┐    ┌ ─ ─ ─ ─ ─ ─ ─ ─ ─ ─ ─ ─ ┐</w:t>
      </w:r>
    </w:p>
    <w:p w14:paraId="698FCB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RAN               5G Core (5GC)</w:t>
      </w:r>
    </w:p>
    <w:p w14:paraId="4C79425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                        │</w:t>
      </w:r>
    </w:p>
    <w:p w14:paraId="62F2ED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[AUSF] [NRF] [UDM] etc. │</w:t>
      </w:r>
    </w:p>
    <w:p w14:paraId="1C7EF5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    (Service Based)     │</w:t>
      </w:r>
    </w:p>
    <w:p w14:paraId="4D8C08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( Architecture)</w:t>
      </w:r>
    </w:p>
    <w:p w14:paraId="103019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                        │</w:t>
      </w:r>
    </w:p>
    <w:p w14:paraId="2043CAE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N2     ┌─────┐ N11 ┌─────┐</w:t>
      </w:r>
    </w:p>
    <w:p w14:paraId="63CB4E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CP ───────────┤ AMF ├─────┤ SMF │   │</w:t>
      </w:r>
    </w:p>
    <w:p w14:paraId="09A228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└─────┘     └──┬──┘</w:t>
      </w:r>
    </w:p>
    <w:p w14:paraId="2CFEB2B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                 │      │</w:t>
      </w:r>
    </w:p>
    <w:p w14:paraId="4219D4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│         Control Plane</w:t>
      </w:r>
    </w:p>
    <w:p w14:paraId="740814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═══════════════════════════════════════════════════════════</w:t>
      </w:r>
    </w:p>
    <w:p w14:paraId="750EFEE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│         User Plane</w:t>
      </w:r>
    </w:p>
    <w:p w14:paraId="5B54CE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                 │ N4   │</w:t>
      </w:r>
    </w:p>
    <w:p w14:paraId="5F7AAA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N3                 ┌──┴──┐     N6  .───────.</w:t>
      </w:r>
    </w:p>
    <w:p w14:paraId="7FEDA9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UP ───────────────────────┤ UPF ├───────</w:t>
      </w:r>
      <w:r w:rsidRPr="001634CF">
        <w:rPr>
          <w:rFonts w:ascii="Apple Color Emoji" w:eastAsia="Times New Roman" w:hAnsi="Apple Color Emoji" w:cs="Apple Color Emoji"/>
          <w:color w:val="000000"/>
          <w:sz w:val="20"/>
          <w:szCs w:val="20"/>
        </w:rPr>
        <w:t>▶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(   DN    )</w:t>
      </w:r>
    </w:p>
    <w:p w14:paraId="5B8CA2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└─────┘         `───────'</w:t>
      </w:r>
    </w:p>
    <w:p w14:paraId="3D38D90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     │    │                         │</w:t>
      </w:r>
    </w:p>
    <w:p w14:paraId="48EB87D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─ ─ ─ ─ ─      ─ ─ ─ ─ ─ ─ ─ ─ ─ ─ ─ ─ ─</w:t>
      </w:r>
    </w:p>
    <w:p w14:paraId="0EC7EF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5D6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Figure 31: 5G Core Network (CN)</w:t>
      </w:r>
    </w:p>
    <w:p w14:paraId="57706DD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95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2A26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D5A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58]</w:t>
      </w:r>
    </w:p>
    <w:p w14:paraId="521F2D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4FB5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52CAC0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7FDC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029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B.3.  Radio Access Network (RAN)</w:t>
      </w:r>
    </w:p>
    <w:p w14:paraId="222ECB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6EA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RAN connects cellular wireless devices to a mobile Core Network.</w:t>
      </w:r>
    </w:p>
    <w:p w14:paraId="6DC7665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RAN is made up of three components, which form the Radio Base</w:t>
      </w:r>
    </w:p>
    <w:p w14:paraId="15ADCD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Station:</w:t>
      </w:r>
    </w:p>
    <w:p w14:paraId="47B0B2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29D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Baseband Unit (BBU) provides the interface between the Core</w:t>
      </w:r>
    </w:p>
    <w:p w14:paraId="3F5A0B6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Network and the Radio Network.  It connects to the Radio Unit and</w:t>
      </w:r>
    </w:p>
    <w:p w14:paraId="7C73C9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responsible for the baseband signal processing to packet.</w:t>
      </w:r>
    </w:p>
    <w:p w14:paraId="011397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4353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Radio Unit (RU) is located close to the Antenna and controlled</w:t>
      </w:r>
    </w:p>
    <w:p w14:paraId="076A8E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the BBU.  It converts the Baseband signal received from the BBU</w:t>
      </w:r>
    </w:p>
    <w:p w14:paraId="1DF110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 Radio frequency signal.</w:t>
      </w:r>
    </w:p>
    <w:p w14:paraId="4410875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592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Antenna converts the electric signal received from the RU to</w:t>
      </w:r>
    </w:p>
    <w:p w14:paraId="417C217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radio waves</w:t>
      </w:r>
    </w:p>
    <w:p w14:paraId="521D089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0007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5G RAN Base Station is called a gNodeB (gNB).  It connects to the</w:t>
      </w:r>
    </w:p>
    <w:p w14:paraId="327FC7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Core Network via the N3 (User Plane) and N2 (Control Plane)</w:t>
      </w:r>
    </w:p>
    <w:p w14:paraId="6B2792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interfaces.</w:t>
      </w:r>
    </w:p>
    <w:p w14:paraId="682704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53F4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5G RAN architecture supports RAN disaggregation in various ways.</w:t>
      </w:r>
    </w:p>
    <w:p w14:paraId="7EE934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Notably, the BBU can be split into a DU (Distributed Unit) for</w:t>
      </w:r>
    </w:p>
    <w:p w14:paraId="538FE4B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digital signal processing and a CU (Centralized Unit) for RAN Layer 3</w:t>
      </w:r>
    </w:p>
    <w:p w14:paraId="524564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processing.  Furthermore, the CU can be itself split into Control</w:t>
      </w:r>
    </w:p>
    <w:p w14:paraId="4B2F073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(CU-CP) and User Plane (CU-UP).</w:t>
      </w:r>
    </w:p>
    <w:p w14:paraId="663446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1C3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32 depicts a disaggregated RAN with NFs and interfaces.</w:t>
      </w:r>
    </w:p>
    <w:p w14:paraId="532DD4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C7F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623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956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B20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0FC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CB6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13B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ABE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4609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BB8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7B50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8C8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672E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3DA2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494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F3B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3C4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888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1D0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CB3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09C3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4C3A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23B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59]</w:t>
      </w:r>
    </w:p>
    <w:p w14:paraId="23831E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8F9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CC6508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CE5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577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┌─────────────────────────────────┐    ┌ ─ ─ ─ ─ ─ ┐</w:t>
      </w:r>
    </w:p>
    <w:p w14:paraId="4E8C938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          │ N3</w:t>
      </w:r>
    </w:p>
    <w:p w14:paraId="02050C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┌────┐  NR  │                                 ├────┤  5G Core  │</w:t>
      </w:r>
    </w:p>
    <w:p w14:paraId="16C5C4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UE ├──────┤             gNodeB              │</w:t>
      </w:r>
    </w:p>
    <w:p w14:paraId="3C1B39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└────┘      │                                 ├────┤   (5GC)   │</w:t>
      </w:r>
    </w:p>
    <w:p w14:paraId="7B8BE5F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          │ N2</w:t>
      </w:r>
    </w:p>
    <w:p w14:paraId="41020C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└─────────────────────────────────┘    └ ─ ─ ─ ─ ─ ┘</w:t>
      </w:r>
    </w:p>
    <w:p w14:paraId="06B0CB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│ │</w:t>
      </w:r>
    </w:p>
    <w:p w14:paraId="478ABA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│ │</w:t>
      </w:r>
    </w:p>
    <w:p w14:paraId="300E797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│ │</w:t>
      </w:r>
    </w:p>
    <w:p w14:paraId="3657113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─┘ └─</w:t>
      </w:r>
    </w:p>
    <w:p w14:paraId="453D3B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592B53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╱</w:t>
      </w:r>
    </w:p>
    <w:p w14:paraId="6E36F76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V</w:t>
      </w:r>
    </w:p>
    <w:p w14:paraId="4DBD40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┌─────────────────────────────────┐    ┌ ─ ─ ─ ─ ─ ┐</w:t>
      </w:r>
    </w:p>
    <w:p w14:paraId="704DDC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┌ ─ ─ ─ ─ ─ ─ ─ ─ ─ ┐ │</w:t>
      </w:r>
    </w:p>
    <w:p w14:paraId="760B4F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          │    │           │</w:t>
      </w:r>
    </w:p>
    <w:p w14:paraId="2AE45DF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┌────┐  NR  │ ┌────┐ F2 │┌────┐ F1-U ┌─────┐│ │ N3    ┌─────┐</w:t>
      </w:r>
    </w:p>
    <w:p w14:paraId="15F6C3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UE ├────────┤ RU ├─────┤ DU ├──────┤CU-UP├──────────┤ UPF │  │</w:t>
      </w:r>
    </w:p>
    <w:p w14:paraId="36A395C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└────┘      │ └────┘    │└────┘      └──┬──┘│ │       └─────┘</w:t>
      </w:r>
    </w:p>
    <w:p w14:paraId="3CB648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    │    │           │</w:t>
      </w:r>
    </w:p>
    <w:p w14:paraId="3806CE2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│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│ │</w:t>
      </w:r>
    </w:p>
    <w:p w14:paraId="781F8E9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   │    │           │</w:t>
      </w:r>
    </w:p>
    <w:p w14:paraId="6DAE7B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│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│E1 │ │</w:t>
      </w:r>
    </w:p>
    <w:p w14:paraId="59B236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F1-C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│     │    │           │</w:t>
      </w:r>
    </w:p>
    <w:p w14:paraId="24F3C5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│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│   │ │</w:t>
      </w:r>
    </w:p>
    <w:p w14:paraId="36E4E2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│     │    │           │</w:t>
      </w:r>
    </w:p>
    <w:p w14:paraId="05D060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│            </w:t>
      </w:r>
      <w:r w:rsidRPr="001634CF">
        <w:rPr>
          <w:rFonts w:ascii="Segoe UI Symbol" w:eastAsia="Times New Roman" w:hAnsi="Segoe UI Symbol" w:cs="Segoe UI Symbol"/>
          <w:color w:val="000000"/>
          <w:sz w:val="20"/>
          <w:szCs w:val="20"/>
        </w:rPr>
        <w:t>╲</w:t>
      </w: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│   │ │</w:t>
      </w:r>
    </w:p>
    <w:p w14:paraId="2622FCF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 ┌──┴──┐  │ N2 │  ┌─────┐  │</w:t>
      </w:r>
    </w:p>
    <w:p w14:paraId="274FC1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│            │CU-CP├──────────┤ AMF │</w:t>
      </w:r>
    </w:p>
    <w:p w14:paraId="39D1BF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 └─────┘  │    │  └─────┘  │</w:t>
      </w:r>
    </w:p>
    <w:p w14:paraId="3E9D51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│                   │ │</w:t>
      </w:r>
    </w:p>
    <w:p w14:paraId="344C0A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BBU split       │    │  5G Core  │</w:t>
      </w:r>
    </w:p>
    <w:p w14:paraId="6443F44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└ ─ ─ ─ ─ ─ ─ ─ ─ ─ ┘ │</w:t>
      </w:r>
    </w:p>
    <w:p w14:paraId="1E004E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                          │    │   (5GC)   │</w:t>
      </w:r>
    </w:p>
    <w:p w14:paraId="0CDAADC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│       disaggregated gNodeB      │</w:t>
      </w:r>
    </w:p>
    <w:p w14:paraId="3C48F5A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└─────────────────────────────────┘    └ ─ ─ ─ ─ ─ ┘</w:t>
      </w:r>
    </w:p>
    <w:p w14:paraId="560492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C11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Figure 32: RAN Disaggregation</w:t>
      </w:r>
    </w:p>
    <w:p w14:paraId="1AC970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F9D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B.4.  Transport Network (TN)</w:t>
      </w:r>
    </w:p>
    <w:p w14:paraId="3556AFA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D40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5G transport architecture defines three main segments for the</w:t>
      </w:r>
    </w:p>
    <w:p w14:paraId="00CB0B7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 Network, which are commonly referred to as Fronthaul (FH),</w:t>
      </w:r>
    </w:p>
    <w:p w14:paraId="08832FF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Midhaul (MH), and Backhaul (BH) [TR-GSTR-TN5G]:</w:t>
      </w:r>
    </w:p>
    <w:p w14:paraId="2BD3F3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F68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9A8D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F45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1DF1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7260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AC3B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60]</w:t>
      </w:r>
    </w:p>
    <w:p w14:paraId="42242A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9536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2F518B1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1775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C8B0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Fronthaul happens before the BBU processing.  In 5G, this</w:t>
      </w:r>
    </w:p>
    <w:p w14:paraId="1F4F61A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interface is based on eCPRI (Enhanced CPRI) with native Ethernet</w:t>
      </w:r>
    </w:p>
    <w:p w14:paraId="43629ED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IP encapsulation.</w:t>
      </w:r>
    </w:p>
    <w:p w14:paraId="397436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2A1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Midhaul is optional: this segment is introduced in the BBU split</w:t>
      </w:r>
    </w:p>
    <w:p w14:paraId="74D01D1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presented in Appendix B.3, where Midhaul network refers to the DU-</w:t>
      </w:r>
    </w:p>
    <w:p w14:paraId="6EF9C2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 interconnection (i.e., F1 interface).  At this level, all</w:t>
      </w:r>
    </w:p>
    <w:p w14:paraId="7EAFD6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is encapsulated in IP (signaling and user plane).</w:t>
      </w:r>
    </w:p>
    <w:p w14:paraId="3AD5F4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0E2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Backhaul happens after BBU processing.  Therefore, it maps to the</w:t>
      </w:r>
    </w:p>
    <w:p w14:paraId="4BC1F43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interconnection between the RAN and the Core Network.  All traffic</w:t>
      </w:r>
    </w:p>
    <w:p w14:paraId="6AC21B2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also encapsulated in IP.</w:t>
      </w:r>
    </w:p>
    <w:p w14:paraId="33994E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B39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33 illustrates the different segments of the Transport Network</w:t>
      </w:r>
    </w:p>
    <w:p w14:paraId="15AD43F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relevant Network Functions.</w:t>
      </w:r>
    </w:p>
    <w:p w14:paraId="33156C0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DB70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 ─ ─ ─ ─ ─ ─ ─ ─ ─ ─ ─ ─ ─ ─ ─ ─ ─ ─ ─ ─ ─ ─ ─ ─ ─ ─ ─ ─ ┐</w:t>
      </w:r>
    </w:p>
    <w:p w14:paraId="6FC2B4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          Transport Network               │</w:t>
      </w:r>
    </w:p>
    <w:p w14:paraId="1B97288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                                                     │</w:t>
      </w:r>
    </w:p>
    <w:p w14:paraId="10F984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TN Segment 1  TN Segment 2  TN Segment 3</w:t>
      </w:r>
    </w:p>
    <w:p w14:paraId="4F6E3E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  (Fronthaul)   (Midhaul)     (Backhaul)               │</w:t>
      </w:r>
    </w:p>
    <w:p w14:paraId="53713C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┌───────────┐ ┌────────────┐ ┌───────────┐</w:t>
      </w:r>
    </w:p>
    <w:p w14:paraId="3A36667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  │           │ │            │ │           │             │</w:t>
      </w:r>
    </w:p>
    <w:p w14:paraId="540646A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─ ┼ ─ ─ ─ ─ ─ ┼ ┼ ─ ─ ─ ─ ─ ─│─│─ ─ ─ ─ ─ ─│─ ─ ─ ─ ─ ─ ─</w:t>
      </w:r>
    </w:p>
    <w:p w14:paraId="0FD0BFC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┌─┴──┐      ┌─┴─┴┐         ┌─┴─┴┐       ┌──┴──┐     .───.</w:t>
      </w:r>
    </w:p>
    <w:p w14:paraId="5659B94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│ RU │      │ DU │         │ CU │       │ UPF ├────( DN  )</w:t>
      </w:r>
    </w:p>
    <w:p w14:paraId="4B2531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└────┘      └────┘         └────┘       └─────┘     `───'</w:t>
      </w:r>
    </w:p>
    <w:p w14:paraId="6CDE81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90EE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Figure 33: 5G Transport Segments</w:t>
      </w:r>
    </w:p>
    <w:p w14:paraId="552D3A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32C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worth mentioning that a given part of the transport network can</w:t>
      </w:r>
    </w:p>
    <w:p w14:paraId="1D3CC5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 several 5G transport segments concurrently, as outlined in</w:t>
      </w:r>
    </w:p>
    <w:p w14:paraId="3F6B6FB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34.  This is because different types of 5G network functions</w:t>
      </w:r>
    </w:p>
    <w:p w14:paraId="17A9F3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might be placed in the same location (e.g., the UPF from one slice</w:t>
      </w:r>
    </w:p>
    <w:p w14:paraId="6DE515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might be placed in the same location as the CU-UP from another</w:t>
      </w:r>
    </w:p>
    <w:p w14:paraId="086DD5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slice).</w:t>
      </w:r>
    </w:p>
    <w:p w14:paraId="78933D9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EE3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3278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0AAC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57A3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ED1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01C5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CE7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404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601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D12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0930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6807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A28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8BC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E2D7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61]</w:t>
      </w:r>
    </w:p>
    <w:p w14:paraId="31F27F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F97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39FD2FC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EE35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3AE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 ─ ─ ─ ─ ┐</w:t>
      </w:r>
    </w:p>
    <w:p w14:paraId="7D4C81C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┌────┐     Colocated</w:t>
      </w:r>
    </w:p>
    <w:p w14:paraId="7B1AD9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││RU-1│   │ RU/DU</w:t>
      </w:r>
    </w:p>
    <w:p w14:paraId="500B5EC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└─┬──┘</w:t>
      </w:r>
    </w:p>
    <w:p w14:paraId="5F3EFB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│ FH-1 │</w:t>
      </w:r>
    </w:p>
    <w:p w14:paraId="0E3926E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┌─┴──┐</w:t>
      </w:r>
    </w:p>
    <w:p w14:paraId="419755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││DU-1│   │  ┌────┐         ┌─────┐         .───.</w:t>
      </w:r>
    </w:p>
    <w:p w14:paraId="65AA60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└─┬──┘      │CU-1│         │UPF-1├────────( DN  )</w:t>
      </w:r>
    </w:p>
    <w:p w14:paraId="544DBC2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└ ─│─ ─ ─ ┘  └─┬─┬┘         └─┬───┘         `───'</w:t>
      </w:r>
    </w:p>
    <w:p w14:paraId="4538E6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┌ ─│─ ─ ─ ─ ─ ─│─│─ ─ ─ ─ ─ ─ ┼ ─ ─ ─ ─ ─ ─ ─ ─ ─ ─ ─ ─ ─ ─</w:t>
      </w:r>
    </w:p>
    <w:p w14:paraId="32FB72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│    MH-1   │ │    BH-1    │          Transport Network │</w:t>
      </w:r>
    </w:p>
    <w:p w14:paraId="7367A0B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└───────────┘ └────────────┘</w:t>
      </w:r>
    </w:p>
    <w:p w14:paraId="698E27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┌───────────┐ ┌────────────┐ ┌───────────┐              │</w:t>
      </w:r>
    </w:p>
    <w:p w14:paraId="0D935B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│  │    FH-2   │ │    MH-2    │ │    BH-2   │</w:t>
      </w:r>
    </w:p>
    <w:p w14:paraId="69387B0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─ ┼ ─ ─ ─ ─ ─ ┼ ┼ ─ ─ ─ ─ ─ ─│─│─ ─ ─ ─ ─ ─│─ ─ ─ ─ ─ ─ ─ ┘</w:t>
      </w:r>
    </w:p>
    <w:p w14:paraId="36D500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┌─┴──┐      ┌─┴─┴┐         ┌─┴─┴┐        ┌─┴───┐     .───.</w:t>
      </w:r>
    </w:p>
    <w:p w14:paraId="2476A9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│RU-2│      │DU-2│         │CU-2│        │UPF-2├────( DN  )</w:t>
      </w:r>
    </w:p>
    <w:p w14:paraId="775F08E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└────┘      └────┘         └────┘        └─────┘     `───'</w:t>
      </w:r>
    </w:p>
    <w:p w14:paraId="13E577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C5E0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Figure 34: Concurrent 5G Transport Segments</w:t>
      </w:r>
    </w:p>
    <w:p w14:paraId="7220A90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26ED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Acknowledgments</w:t>
      </w:r>
    </w:p>
    <w:p w14:paraId="7A63894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601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authors would like to thank Adrian Farrel, Joel Halpern and Tarek</w:t>
      </w:r>
    </w:p>
    <w:p w14:paraId="30BF632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Saad for their reviews of this document and for providing valuable</w:t>
      </w:r>
    </w:p>
    <w:p w14:paraId="394C314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feedback on it.</w:t>
      </w:r>
    </w:p>
    <w:p w14:paraId="3B0C382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320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Contributors</w:t>
      </w:r>
    </w:p>
    <w:p w14:paraId="6494F97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3638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added later</w:t>
      </w:r>
    </w:p>
    <w:p w14:paraId="487E4AA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3826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11AE5B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090E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Krzysztof G. Szarkowicz (editor)</w:t>
      </w:r>
    </w:p>
    <w:p w14:paraId="55C4EF6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Juniper Networks</w:t>
      </w:r>
    </w:p>
    <w:p w14:paraId="7F21F0D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Wien</w:t>
      </w:r>
    </w:p>
    <w:p w14:paraId="5420D2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Austria</w:t>
      </w:r>
    </w:p>
    <w:p w14:paraId="0A41F29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kszarkowicz@juniper.net</w:t>
      </w:r>
    </w:p>
    <w:p w14:paraId="1F04080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4124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F5BE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Richard Roberts (editor)</w:t>
      </w:r>
    </w:p>
    <w:p w14:paraId="46E4B84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Juniper Networks</w:t>
      </w:r>
    </w:p>
    <w:p w14:paraId="4F7D769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Rennes</w:t>
      </w:r>
    </w:p>
    <w:p w14:paraId="1B3A9A8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France</w:t>
      </w:r>
    </w:p>
    <w:p w14:paraId="3246FE9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rroberts@juniper.net</w:t>
      </w:r>
    </w:p>
    <w:p w14:paraId="68A0CC2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3E47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027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8795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3297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B6D1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3D1A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62]</w:t>
      </w:r>
    </w:p>
    <w:p w14:paraId="336FFC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17B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751ABE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B8C9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E2D8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Julian Lucek</w:t>
      </w:r>
    </w:p>
    <w:p w14:paraId="2F74E9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Juniper Networks</w:t>
      </w:r>
    </w:p>
    <w:p w14:paraId="3330ED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London</w:t>
      </w:r>
    </w:p>
    <w:p w14:paraId="770A124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Kingdom</w:t>
      </w:r>
    </w:p>
    <w:p w14:paraId="586C14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jlucek@juniper.net</w:t>
      </w:r>
    </w:p>
    <w:p w14:paraId="45678CD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2D1B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37F5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Drake</w:t>
      </w:r>
    </w:p>
    <w:p w14:paraId="4EB9191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Juniper Networks</w:t>
      </w:r>
    </w:p>
    <w:p w14:paraId="2E04D4E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Sunnyvale,</w:t>
      </w:r>
    </w:p>
    <w:p w14:paraId="0A67C5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States of America</w:t>
      </w:r>
    </w:p>
    <w:p w14:paraId="4A036E5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jdrake@juniper.net</w:t>
      </w:r>
    </w:p>
    <w:p w14:paraId="00ABEA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5B83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A2FD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Mohamed Boucadair (editor)</w:t>
      </w:r>
    </w:p>
    <w:p w14:paraId="655A201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Orange</w:t>
      </w:r>
    </w:p>
    <w:p w14:paraId="4D8D51F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France</w:t>
      </w:r>
    </w:p>
    <w:p w14:paraId="418F55F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mohamed.boucadair@orange.com</w:t>
      </w:r>
    </w:p>
    <w:p w14:paraId="32E2A72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3274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6E42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Luis M. Contreras</w:t>
      </w:r>
    </w:p>
    <w:p w14:paraId="191A79D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Telefonica</w:t>
      </w:r>
    </w:p>
    <w:p w14:paraId="27C0FB4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Ronda de la Comunicacion, s/n</w:t>
      </w:r>
    </w:p>
    <w:p w14:paraId="3173D7C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Madrid</w:t>
      </w:r>
    </w:p>
    <w:p w14:paraId="442923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Spain</w:t>
      </w:r>
    </w:p>
    <w:p w14:paraId="79548EB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luismiguel.contrerasmurillo@telefonica.com</w:t>
      </w:r>
    </w:p>
    <w:p w14:paraId="3BF31A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http://lmcontreras.com/</w:t>
      </w:r>
    </w:p>
    <w:p w14:paraId="785455B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91DA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3774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Ivan Bykov</w:t>
      </w:r>
    </w:p>
    <w:p w14:paraId="2F245A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Ribbon Communications</w:t>
      </w:r>
    </w:p>
    <w:p w14:paraId="20A179D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Tel Aviv</w:t>
      </w:r>
    </w:p>
    <w:p w14:paraId="6DCB80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Israel</w:t>
      </w:r>
    </w:p>
    <w:p w14:paraId="330B8BB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ivan.bykov@rbbn.com</w:t>
      </w:r>
    </w:p>
    <w:p w14:paraId="5CFC313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8F23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1A6C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Reza Rokui</w:t>
      </w:r>
    </w:p>
    <w:p w14:paraId="61194A2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Ciena</w:t>
      </w:r>
    </w:p>
    <w:p w14:paraId="223FD80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Ottawa</w:t>
      </w:r>
    </w:p>
    <w:p w14:paraId="064E333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Canada</w:t>
      </w:r>
    </w:p>
    <w:p w14:paraId="010ECBA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rrokui@ciena.com</w:t>
      </w:r>
    </w:p>
    <w:p w14:paraId="2FA85C6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DA9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A95D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Luay Jalil</w:t>
      </w:r>
    </w:p>
    <w:p w14:paraId="4571F4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Verizon</w:t>
      </w:r>
    </w:p>
    <w:p w14:paraId="3FBAC55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Dallas, TX,</w:t>
      </w:r>
    </w:p>
    <w:p w14:paraId="7B31E52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States of America</w:t>
      </w:r>
    </w:p>
    <w:p w14:paraId="4430489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luay.jalil@verizon.com</w:t>
      </w:r>
    </w:p>
    <w:p w14:paraId="0B5D40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0828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C5C8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62E3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63]</w:t>
      </w:r>
    </w:p>
    <w:p w14:paraId="60A89E6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25AE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Internet-Draft      Implementing 5G Transport Slices          March 2023</w:t>
      </w:r>
    </w:p>
    <w:p w14:paraId="03F6C05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E853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8F86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Beny Dwi Setyawan</w:t>
      </w:r>
    </w:p>
    <w:p w14:paraId="22AF53F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XL Axiata</w:t>
      </w:r>
    </w:p>
    <w:p w14:paraId="3B346FE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Jakarta</w:t>
      </w:r>
    </w:p>
    <w:p w14:paraId="65B6274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Indonesia</w:t>
      </w:r>
    </w:p>
    <w:p w14:paraId="180E466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benyds@xl.co.id</w:t>
      </w:r>
    </w:p>
    <w:p w14:paraId="76B0D02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EABC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E1DE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Amit Dhamija</w:t>
      </w:r>
    </w:p>
    <w:p w14:paraId="5EC2C80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Rakuten</w:t>
      </w:r>
    </w:p>
    <w:p w14:paraId="717FBDB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Bangalore</w:t>
      </w:r>
    </w:p>
    <w:p w14:paraId="4C9D9F7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India</w:t>
      </w:r>
    </w:p>
    <w:p w14:paraId="55FAB86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amit.dhamija@rakuten.com</w:t>
      </w:r>
    </w:p>
    <w:p w14:paraId="0E80EE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169F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A2F7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Mojdeh Amani</w:t>
      </w:r>
    </w:p>
    <w:p w14:paraId="4FDCF906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British Telecom</w:t>
      </w:r>
    </w:p>
    <w:p w14:paraId="6B4A3C8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London</w:t>
      </w:r>
    </w:p>
    <w:p w14:paraId="1A00458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Kingdom</w:t>
      </w:r>
    </w:p>
    <w:p w14:paraId="17793C0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mojdeh.amani@bt.com</w:t>
      </w:r>
    </w:p>
    <w:p w14:paraId="210040B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F8F7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F79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C03E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F23F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298AA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7698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7591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1E8C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AF1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90CB7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9A339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773E8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67FF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739B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DC9F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8FFAF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5D46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19E8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B5C3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56D1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574D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0C2BC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B839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3CA7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A0654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17D9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CB340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54F1B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882C5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D8FBD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02D23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06BA2" w14:textId="77777777" w:rsidR="001634CF" w:rsidRPr="001634CF" w:rsidRDefault="001634CF" w:rsidP="00163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4CF">
        <w:rPr>
          <w:rFonts w:ascii="Courier New" w:eastAsia="Times New Roman" w:hAnsi="Courier New" w:cs="Courier New"/>
          <w:color w:val="000000"/>
          <w:sz w:val="20"/>
          <w:szCs w:val="20"/>
        </w:rPr>
        <w:t>Szarkowicz, et al.      Expires 17 September 2023              [Page 64]</w:t>
      </w:r>
    </w:p>
    <w:p w14:paraId="78DDA711" w14:textId="77777777" w:rsidR="00143765" w:rsidRPr="001634CF" w:rsidRDefault="00143765">
      <w:pPr>
        <w:rPr>
          <w:b/>
          <w:bCs/>
        </w:rPr>
      </w:pPr>
    </w:p>
    <w:sectPr w:rsidR="00143765" w:rsidRPr="001634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1" w:author="Rokui, Reza" w:date="2023-03-16T13:01:00Z" w:initials="RR">
    <w:p w14:paraId="684B8CC9" w14:textId="77777777" w:rsidR="00B572DA" w:rsidRDefault="00B572DA" w:rsidP="0097727C">
      <w:r>
        <w:rPr>
          <w:rStyle w:val="Marquedecommentaire"/>
        </w:rPr>
        <w:annotationRef/>
      </w:r>
      <w:r>
        <w:rPr>
          <w:sz w:val="20"/>
          <w:szCs w:val="20"/>
        </w:rPr>
        <w:t>IMO this term is not needed. Using this term in this context is confusing since we have E2E 5G network slicing as well.</w:t>
      </w:r>
    </w:p>
  </w:comment>
  <w:comment w:id="159" w:author="Rokui, Reza" w:date="2023-03-16T13:02:00Z" w:initials="RR">
    <w:p w14:paraId="23FBFDD8" w14:textId="77777777" w:rsidR="00B572DA" w:rsidRDefault="00B572DA" w:rsidP="00A923CD">
      <w:r>
        <w:rPr>
          <w:rStyle w:val="Marquedecommentaire"/>
        </w:rPr>
        <w:annotationRef/>
      </w:r>
      <w:r>
        <w:rPr>
          <w:sz w:val="20"/>
          <w:szCs w:val="20"/>
        </w:rPr>
        <w:t>Where is TNO is defined? A short description &amp; a reference is needed</w:t>
      </w:r>
    </w:p>
  </w:comment>
  <w:comment w:id="161" w:author="Rokui, Reza" w:date="2023-03-16T13:10:00Z" w:initials="RR">
    <w:p w14:paraId="24719F06" w14:textId="77777777" w:rsidR="00A43FB9" w:rsidRDefault="00A43FB9" w:rsidP="007A2ABE">
      <w:r>
        <w:rPr>
          <w:rStyle w:val="Marquedecommentaire"/>
        </w:rPr>
        <w:annotationRef/>
      </w:r>
      <w:r>
        <w:rPr>
          <w:sz w:val="20"/>
          <w:szCs w:val="20"/>
        </w:rPr>
        <w:t>What is this term?</w:t>
      </w:r>
    </w:p>
    <w:p w14:paraId="14DED093" w14:textId="77777777" w:rsidR="00A43FB9" w:rsidRDefault="00A43FB9" w:rsidP="007A2ABE">
      <w:r>
        <w:rPr>
          <w:sz w:val="20"/>
          <w:szCs w:val="20"/>
        </w:rPr>
        <w:t>IMO, we need to have a picture to show clearly NSC, TNO, 5G Orchestrator, …?</w:t>
      </w:r>
    </w:p>
  </w:comment>
  <w:comment w:id="160" w:author="Rokui, Reza" w:date="2023-03-16T13:11:00Z" w:initials="RR">
    <w:p w14:paraId="1EA4D5D0" w14:textId="77777777" w:rsidR="00A43FB9" w:rsidRDefault="00A43FB9" w:rsidP="00D06E65">
      <w:r>
        <w:rPr>
          <w:rStyle w:val="Marquedecommentaire"/>
        </w:rPr>
        <w:annotationRef/>
      </w:r>
      <w:r>
        <w:rPr>
          <w:sz w:val="20"/>
          <w:szCs w:val="20"/>
        </w:rPr>
        <w:t>IMO this is not clear. We need to talk</w:t>
      </w:r>
    </w:p>
    <w:p w14:paraId="16763387" w14:textId="77777777" w:rsidR="00A43FB9" w:rsidRDefault="00A43FB9" w:rsidP="00D06E65"/>
  </w:comment>
  <w:comment w:id="166" w:author="Rokui, Reza" w:date="2023-03-16T13:13:00Z" w:initials="RR">
    <w:p w14:paraId="11A23FE2" w14:textId="77777777" w:rsidR="0036398F" w:rsidRDefault="0036398F" w:rsidP="00A23D47">
      <w:r>
        <w:rPr>
          <w:rStyle w:val="Marquedecommentaire"/>
        </w:rPr>
        <w:annotationRef/>
      </w:r>
      <w:r>
        <w:rPr>
          <w:sz w:val="20"/>
          <w:szCs w:val="20"/>
        </w:rPr>
        <w:t>Why the whole NF1-NF2 connectivity is not considered? Note that the definition of IETF Network Slice is from NF1 to NF2?</w:t>
      </w:r>
      <w:r>
        <w:rPr>
          <w:sz w:val="20"/>
          <w:szCs w:val="20"/>
        </w:rPr>
        <w:cr/>
      </w:r>
    </w:p>
  </w:comment>
  <w:comment w:id="167" w:author="Rokui, Reza" w:date="2023-03-16T13:25:00Z" w:initials="RR">
    <w:p w14:paraId="21F82C01" w14:textId="77777777" w:rsidR="00EA0D90" w:rsidRDefault="00EA0D90" w:rsidP="00BE0491">
      <w:r>
        <w:rPr>
          <w:rStyle w:val="Marquedecommentaire"/>
        </w:rPr>
        <w:annotationRef/>
      </w:r>
      <w:r>
        <w:rPr>
          <w:sz w:val="20"/>
          <w:szCs w:val="20"/>
        </w:rPr>
        <w:t xml:space="preserve">What does this exactly mean? </w:t>
      </w:r>
    </w:p>
    <w:p w14:paraId="48BCEA38" w14:textId="77777777" w:rsidR="00EA0D90" w:rsidRDefault="00EA0D90" w:rsidP="00BE0491"/>
    <w:p w14:paraId="1272479B" w14:textId="77777777" w:rsidR="00EA0D90" w:rsidRDefault="00EA0D90" w:rsidP="00BE0491">
      <w:r>
        <w:rPr>
          <w:sz w:val="20"/>
          <w:szCs w:val="20"/>
        </w:rPr>
        <w:t xml:space="preserve">I do not have the same view. </w:t>
      </w:r>
    </w:p>
    <w:p w14:paraId="7676B5ED" w14:textId="77777777" w:rsidR="00EA0D90" w:rsidRDefault="00EA0D90" w:rsidP="00BE0491">
      <w:r>
        <w:rPr>
          <w:sz w:val="20"/>
          <w:szCs w:val="20"/>
        </w:rPr>
        <w:t>In this case what is the definition of the IETF Network Slice between NF1-NF2?</w:t>
      </w:r>
    </w:p>
  </w:comment>
  <w:comment w:id="218" w:author="Rokui, Reza" w:date="2023-03-16T13:27:00Z" w:initials="RR">
    <w:p w14:paraId="4FB48B59" w14:textId="77777777" w:rsidR="00EA0D90" w:rsidRDefault="00EA0D90" w:rsidP="006E56E6">
      <w:r>
        <w:rPr>
          <w:rStyle w:val="Marquedecommentaire"/>
        </w:rPr>
        <w:annotationRef/>
      </w:r>
      <w:r>
        <w:rPr>
          <w:sz w:val="20"/>
          <w:szCs w:val="20"/>
        </w:rPr>
        <w:t>Where is the reference to term “SMO/Site Orchestration” ?</w:t>
      </w:r>
    </w:p>
    <w:p w14:paraId="4FEEC5BE" w14:textId="77777777" w:rsidR="00EA0D90" w:rsidRDefault="00EA0D90" w:rsidP="006E56E6">
      <w:r>
        <w:rPr>
          <w:sz w:val="20"/>
          <w:szCs w:val="20"/>
        </w:rPr>
        <w:t>Is it defined?</w:t>
      </w:r>
    </w:p>
  </w:comment>
  <w:comment w:id="222" w:author="Rokui, Reza" w:date="2023-03-16T13:07:00Z" w:initials="RR">
    <w:p w14:paraId="6058D495" w14:textId="77777777" w:rsidR="00814F2E" w:rsidRDefault="00A43FB9" w:rsidP="00FA6AF6">
      <w:r>
        <w:rPr>
          <w:rStyle w:val="Marquedecommentaire"/>
        </w:rPr>
        <w:annotationRef/>
      </w:r>
      <w:r w:rsidR="00814F2E">
        <w:rPr>
          <w:sz w:val="20"/>
          <w:szCs w:val="20"/>
        </w:rPr>
        <w:t>Q) what is the definition of the IETF Network Slice between NF1-NF2?</w:t>
      </w:r>
    </w:p>
    <w:p w14:paraId="690A56E8" w14:textId="77777777" w:rsidR="00814F2E" w:rsidRDefault="00814F2E" w:rsidP="00FA6AF6">
      <w:r>
        <w:rPr>
          <w:sz w:val="20"/>
          <w:szCs w:val="20"/>
        </w:rPr>
        <w:cr/>
        <w:t xml:space="preserve">I.e. in this case the IETF Network Slice is the connectivity between  NF1-NF2 for certain SLO </w:t>
      </w:r>
    </w:p>
  </w:comment>
  <w:comment w:id="226" w:author="Rokui, Reza" w:date="2023-03-16T13:32:00Z" w:initials="RR">
    <w:p w14:paraId="09A63C79" w14:textId="77777777" w:rsidR="00814F2E" w:rsidRDefault="00814F2E" w:rsidP="00EB2903">
      <w:r>
        <w:rPr>
          <w:rStyle w:val="Marquedecommentaire"/>
        </w:rPr>
        <w:annotationRef/>
      </w:r>
      <w:r>
        <w:rPr>
          <w:sz w:val="20"/>
          <w:szCs w:val="20"/>
        </w:rPr>
        <w:t>How the IETF Network Slice realization relates to data path?</w:t>
      </w:r>
    </w:p>
  </w:comment>
  <w:comment w:id="233" w:author="Rokui, Reza" w:date="2023-03-16T13:45:00Z" w:initials="RR">
    <w:p w14:paraId="7975E82D" w14:textId="77777777" w:rsidR="007A2A70" w:rsidRDefault="007A2A70" w:rsidP="00F526F7">
      <w:r>
        <w:rPr>
          <w:rStyle w:val="Marquedecommentaire"/>
        </w:rPr>
        <w:annotationRef/>
      </w:r>
      <w:r>
        <w:rPr>
          <w:sz w:val="20"/>
          <w:szCs w:val="20"/>
        </w:rPr>
        <w:t>What is “5G site”?</w:t>
      </w:r>
    </w:p>
  </w:comment>
  <w:comment w:id="265" w:author="Rokui, Reza" w:date="2023-03-16T14:19:00Z" w:initials="RR">
    <w:p w14:paraId="7866045A" w14:textId="77777777" w:rsidR="00016045" w:rsidRDefault="00016045" w:rsidP="000A2049">
      <w:r>
        <w:rPr>
          <w:rStyle w:val="Marquedecommentaire"/>
        </w:rPr>
        <w:annotationRef/>
      </w:r>
      <w:r>
        <w:rPr>
          <w:sz w:val="20"/>
          <w:szCs w:val="20"/>
        </w:rPr>
        <w:t>Is term “NSI” defined?</w:t>
      </w:r>
    </w:p>
  </w:comment>
  <w:comment w:id="266" w:author="Rokui, Reza" w:date="2023-03-16T13:45:00Z" w:initials="RR">
    <w:p w14:paraId="590D82C2" w14:textId="0E016D34" w:rsidR="007A2A70" w:rsidRDefault="007A2A70" w:rsidP="005D10DA">
      <w:r>
        <w:rPr>
          <w:rStyle w:val="Marquedecommentaire"/>
        </w:rPr>
        <w:annotationRef/>
      </w:r>
      <w:r>
        <w:rPr>
          <w:sz w:val="20"/>
          <w:szCs w:val="20"/>
        </w:rPr>
        <w:t xml:space="preserve">IMO these terms and their usage is not clear and not aligned with IETF Network Slice framework. </w:t>
      </w:r>
    </w:p>
    <w:p w14:paraId="19CCA299" w14:textId="77777777" w:rsidR="007A2A70" w:rsidRDefault="007A2A70" w:rsidP="005D10DA">
      <w:r>
        <w:rPr>
          <w:sz w:val="20"/>
          <w:szCs w:val="20"/>
        </w:rPr>
        <w:t>Needs clear definition with a better picture</w:t>
      </w:r>
    </w:p>
  </w:comment>
  <w:comment w:id="267" w:author="Rokui, Reza" w:date="2023-03-16T14:28:00Z" w:initials="RR">
    <w:p w14:paraId="0C021C62" w14:textId="77777777" w:rsidR="00016045" w:rsidRDefault="00016045" w:rsidP="008310B6">
      <w:r>
        <w:rPr>
          <w:rStyle w:val="Marquedecommentaire"/>
        </w:rPr>
        <w:annotationRef/>
      </w:r>
      <w:r>
        <w:rPr>
          <w:sz w:val="20"/>
          <w:szCs w:val="20"/>
        </w:rPr>
        <w:t>Although valid question to ask, whatever is presented in this sub-section is not mapping but rather relationship.</w:t>
      </w:r>
    </w:p>
    <w:p w14:paraId="4807A4F5" w14:textId="77777777" w:rsidR="00016045" w:rsidRDefault="00016045" w:rsidP="008310B6"/>
    <w:p w14:paraId="237A6EC5" w14:textId="77777777" w:rsidR="00016045" w:rsidRDefault="00016045" w:rsidP="008310B6">
      <w:r>
        <w:rPr>
          <w:sz w:val="20"/>
          <w:szCs w:val="20"/>
        </w:rPr>
        <w:t>Mapping is related to data-path and how the identity of the 5G network slice is carried in IP/MPLS packet.</w:t>
      </w:r>
    </w:p>
  </w:comment>
  <w:comment w:id="278" w:author="Rokui, Reza" w:date="2023-03-16T14:39:00Z" w:initials="RR">
    <w:p w14:paraId="1589DDE7" w14:textId="77777777" w:rsidR="00746E7A" w:rsidRDefault="00746E7A" w:rsidP="004C397B">
      <w:r>
        <w:rPr>
          <w:rStyle w:val="Marquedecommentaire"/>
        </w:rPr>
        <w:annotationRef/>
      </w:r>
      <w:r>
        <w:rPr>
          <w:sz w:val="20"/>
          <w:szCs w:val="20"/>
        </w:rPr>
        <w:t>Would you elaborate more on this?</w:t>
      </w:r>
    </w:p>
  </w:comment>
  <w:comment w:id="279" w:author="Rokui, Reza" w:date="2023-03-16T14:45:00Z" w:initials="RR">
    <w:p w14:paraId="246D4876" w14:textId="77777777" w:rsidR="004F188B" w:rsidRDefault="004F188B" w:rsidP="002350E8">
      <w:r>
        <w:rPr>
          <w:rStyle w:val="Marquedecommentaire"/>
        </w:rPr>
        <w:annotationRef/>
      </w:r>
      <w:r>
        <w:rPr>
          <w:sz w:val="20"/>
          <w:szCs w:val="20"/>
        </w:rPr>
        <w:t>Not clear. We need to talk about. Referring to Figure-7, creation of INS-3 still need to availability of the resource in the transport network.</w:t>
      </w:r>
    </w:p>
    <w:p w14:paraId="3E398933" w14:textId="77777777" w:rsidR="004F188B" w:rsidRDefault="004F188B" w:rsidP="002350E8">
      <w:r>
        <w:rPr>
          <w:sz w:val="20"/>
          <w:szCs w:val="20"/>
        </w:rPr>
        <w:t>Unless you would like to convey another concept. Needs clarification.</w:t>
      </w:r>
    </w:p>
  </w:comment>
  <w:comment w:id="345" w:author="Rokui, Reza" w:date="2023-03-16T16:47:00Z" w:initials="RR">
    <w:p w14:paraId="408C682B" w14:textId="77777777" w:rsidR="00E47F74" w:rsidRDefault="00E47F74" w:rsidP="00BF48E9">
      <w:r>
        <w:rPr>
          <w:rStyle w:val="Marquedecommentaire"/>
        </w:rPr>
        <w:annotationRef/>
      </w:r>
      <w:r>
        <w:rPr>
          <w:sz w:val="20"/>
          <w:szCs w:val="20"/>
        </w:rPr>
        <w:t>More clarity needed</w:t>
      </w:r>
    </w:p>
  </w:comment>
  <w:comment w:id="346" w:author="Rokui, Reza" w:date="2023-03-16T16:48:00Z" w:initials="RR">
    <w:p w14:paraId="0A806799" w14:textId="77777777" w:rsidR="00E47F74" w:rsidRDefault="00E47F74" w:rsidP="009F06B8">
      <w:r>
        <w:rPr>
          <w:rStyle w:val="Marquedecommentaire"/>
        </w:rPr>
        <w:annotationRef/>
      </w:r>
      <w:r>
        <w:rPr>
          <w:sz w:val="20"/>
          <w:szCs w:val="20"/>
        </w:rPr>
        <w:t>Since we use L2/L3 VPN services, it is clear that the P nodes are not aware of the VPN context.</w:t>
      </w:r>
    </w:p>
  </w:comment>
  <w:comment w:id="347" w:author="Rokui, Reza" w:date="2023-03-16T16:51:00Z" w:initials="RR">
    <w:p w14:paraId="43A39B52" w14:textId="77777777" w:rsidR="00BC3BC9" w:rsidRDefault="00BC3BC9" w:rsidP="00BF52F0">
      <w:r>
        <w:rPr>
          <w:rStyle w:val="Marquedecommentaire"/>
        </w:rPr>
        <w:annotationRef/>
      </w:r>
      <w:r>
        <w:rPr>
          <w:sz w:val="20"/>
          <w:szCs w:val="20"/>
        </w:rPr>
        <w:t xml:space="preserve">What is the message of this figure? </w:t>
      </w:r>
    </w:p>
    <w:p w14:paraId="1B835F48" w14:textId="77777777" w:rsidR="00BC3BC9" w:rsidRDefault="00BC3BC9" w:rsidP="00BF52F0">
      <w:r>
        <w:rPr>
          <w:sz w:val="20"/>
          <w:szCs w:val="20"/>
        </w:rPr>
        <w:t xml:space="preserve">And where is it reference in the text? </w:t>
      </w:r>
    </w:p>
  </w:comment>
  <w:comment w:id="369" w:author="Rokui, Reza" w:date="2023-03-16T20:19:00Z" w:initials="RR">
    <w:p w14:paraId="2A9416C8" w14:textId="77777777" w:rsidR="00197931" w:rsidRDefault="00197931" w:rsidP="0085284C">
      <w:r>
        <w:rPr>
          <w:rStyle w:val="Marquedecommentaire"/>
        </w:rPr>
        <w:annotationRef/>
      </w:r>
      <w:r>
        <w:rPr>
          <w:sz w:val="20"/>
          <w:szCs w:val="20"/>
        </w:rPr>
        <w:t>What is 5G interface? Are you referring to for example N3, F2 etc?</w:t>
      </w:r>
    </w:p>
  </w:comment>
  <w:comment w:id="451" w:author="Rokui, Reza" w:date="2023-03-16T20:56:00Z" w:initials="RR">
    <w:p w14:paraId="56E6FC62" w14:textId="77777777" w:rsidR="00212898" w:rsidRDefault="00212898" w:rsidP="00467346">
      <w:r>
        <w:rPr>
          <w:rStyle w:val="Marquedecommentaire"/>
        </w:rPr>
        <w:annotationRef/>
      </w:r>
      <w:r>
        <w:rPr>
          <w:sz w:val="20"/>
          <w:szCs w:val="20"/>
        </w:rPr>
        <w:t>It is not clear how this relates to mapping? I might miss the point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B8CC9" w15:done="0"/>
  <w15:commentEx w15:paraId="23FBFDD8" w15:done="0"/>
  <w15:commentEx w15:paraId="14DED093" w15:done="0"/>
  <w15:commentEx w15:paraId="16763387" w15:done="0"/>
  <w15:commentEx w15:paraId="11A23FE2" w15:done="0"/>
  <w15:commentEx w15:paraId="7676B5ED" w15:done="0"/>
  <w15:commentEx w15:paraId="4FEEC5BE" w15:done="0"/>
  <w15:commentEx w15:paraId="690A56E8" w15:done="0"/>
  <w15:commentEx w15:paraId="09A63C79" w15:done="0"/>
  <w15:commentEx w15:paraId="7975E82D" w15:done="0"/>
  <w15:commentEx w15:paraId="7866045A" w15:done="0"/>
  <w15:commentEx w15:paraId="19CCA299" w15:done="0"/>
  <w15:commentEx w15:paraId="237A6EC5" w15:done="0"/>
  <w15:commentEx w15:paraId="1589DDE7" w15:done="0"/>
  <w15:commentEx w15:paraId="3E398933" w15:done="0"/>
  <w15:commentEx w15:paraId="408C682B" w15:done="0"/>
  <w15:commentEx w15:paraId="0A806799" w15:done="0"/>
  <w15:commentEx w15:paraId="1B835F48" w15:done="0"/>
  <w15:commentEx w15:paraId="2A9416C8" w15:done="0"/>
  <w15:commentEx w15:paraId="56E6FC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9192" w16cex:dateUtc="2023-03-16T17:01:00Z"/>
  <w16cex:commentExtensible w16cex:durableId="27BD91D8" w16cex:dateUtc="2023-03-16T17:02:00Z"/>
  <w16cex:commentExtensible w16cex:durableId="27BD93C7" w16cex:dateUtc="2023-03-16T17:10:00Z"/>
  <w16cex:commentExtensible w16cex:durableId="27BD93E6" w16cex:dateUtc="2023-03-16T17:11:00Z"/>
  <w16cex:commentExtensible w16cex:durableId="27BD947B" w16cex:dateUtc="2023-03-16T17:13:00Z"/>
  <w16cex:commentExtensible w16cex:durableId="27BD975A" w16cex:dateUtc="2023-03-16T17:25:00Z"/>
  <w16cex:commentExtensible w16cex:durableId="27BD97C7" w16cex:dateUtc="2023-03-16T17:27:00Z"/>
  <w16cex:commentExtensible w16cex:durableId="27BD9328" w16cex:dateUtc="2023-03-16T17:07:00Z"/>
  <w16cex:commentExtensible w16cex:durableId="27BD98D9" w16cex:dateUtc="2023-03-16T17:32:00Z"/>
  <w16cex:commentExtensible w16cex:durableId="27BD9C0D" w16cex:dateUtc="2023-03-16T17:45:00Z"/>
  <w16cex:commentExtensible w16cex:durableId="27BDA407" w16cex:dateUtc="2023-03-16T18:19:00Z"/>
  <w16cex:commentExtensible w16cex:durableId="27BD9BE5" w16cex:dateUtc="2023-03-16T17:45:00Z"/>
  <w16cex:commentExtensible w16cex:durableId="27BDA617" w16cex:dateUtc="2023-03-16T18:28:00Z"/>
  <w16cex:commentExtensible w16cex:durableId="27BDA886" w16cex:dateUtc="2023-03-16T18:39:00Z"/>
  <w16cex:commentExtensible w16cex:durableId="27BDAA08" w16cex:dateUtc="2023-03-16T18:45:00Z"/>
  <w16cex:commentExtensible w16cex:durableId="27BDC6A2" w16cex:dateUtc="2023-03-16T20:47:00Z"/>
  <w16cex:commentExtensible w16cex:durableId="27BDC6D3" w16cex:dateUtc="2023-03-16T20:48:00Z"/>
  <w16cex:commentExtensible w16cex:durableId="27BDC793" w16cex:dateUtc="2023-03-16T20:51:00Z"/>
  <w16cex:commentExtensible w16cex:durableId="27BDF839" w16cex:dateUtc="2023-03-17T00:19:00Z"/>
  <w16cex:commentExtensible w16cex:durableId="27BE0101" w16cex:dateUtc="2023-03-17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B8CC9" w16cid:durableId="27BD9192"/>
  <w16cid:commentId w16cid:paraId="23FBFDD8" w16cid:durableId="27BD91D8"/>
  <w16cid:commentId w16cid:paraId="14DED093" w16cid:durableId="27BD93C7"/>
  <w16cid:commentId w16cid:paraId="16763387" w16cid:durableId="27BD93E6"/>
  <w16cid:commentId w16cid:paraId="11A23FE2" w16cid:durableId="27BD947B"/>
  <w16cid:commentId w16cid:paraId="7676B5ED" w16cid:durableId="27BD975A"/>
  <w16cid:commentId w16cid:paraId="4FEEC5BE" w16cid:durableId="27BD97C7"/>
  <w16cid:commentId w16cid:paraId="690A56E8" w16cid:durableId="27BD9328"/>
  <w16cid:commentId w16cid:paraId="09A63C79" w16cid:durableId="27BD98D9"/>
  <w16cid:commentId w16cid:paraId="7975E82D" w16cid:durableId="27BD9C0D"/>
  <w16cid:commentId w16cid:paraId="7866045A" w16cid:durableId="27BDA407"/>
  <w16cid:commentId w16cid:paraId="19CCA299" w16cid:durableId="27BD9BE5"/>
  <w16cid:commentId w16cid:paraId="237A6EC5" w16cid:durableId="27BDA617"/>
  <w16cid:commentId w16cid:paraId="1589DDE7" w16cid:durableId="27BDA886"/>
  <w16cid:commentId w16cid:paraId="3E398933" w16cid:durableId="27BDAA08"/>
  <w16cid:commentId w16cid:paraId="408C682B" w16cid:durableId="27BDC6A2"/>
  <w16cid:commentId w16cid:paraId="0A806799" w16cid:durableId="27BDC6D3"/>
  <w16cid:commentId w16cid:paraId="1B835F48" w16cid:durableId="27BDC793"/>
  <w16cid:commentId w16cid:paraId="2A9416C8" w16cid:durableId="27BDF839"/>
  <w16cid:commentId w16cid:paraId="56E6FC62" w16cid:durableId="27BE01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931A" w14:textId="77777777" w:rsidR="00A84385" w:rsidRDefault="00A84385" w:rsidP="00A84385">
      <w:r>
        <w:separator/>
      </w:r>
    </w:p>
  </w:endnote>
  <w:endnote w:type="continuationSeparator" w:id="0">
    <w:p w14:paraId="4C2C6C5A" w14:textId="77777777" w:rsidR="00A84385" w:rsidRDefault="00A84385" w:rsidP="00A8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DC01" w14:textId="77777777" w:rsidR="00A84385" w:rsidRDefault="00A843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5DF1" w14:textId="37D8ED10" w:rsidR="00A84385" w:rsidRDefault="00A8438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0B5B20" wp14:editId="0513744C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2" name="MSIPCM789f4ef190456859590a4f16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5EA337" w14:textId="16D045F2" w:rsidR="00A84385" w:rsidRPr="00A84385" w:rsidRDefault="00A84385" w:rsidP="00A84385">
                          <w:pPr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A84385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0B5B20" id="_x0000_t202" coordsize="21600,21600" o:spt="202" path="m,l,21600r21600,l21600,xe">
              <v:stroke joinstyle="miter"/>
              <v:path gradientshapeok="t" o:connecttype="rect"/>
            </v:shapetype>
            <v:shape id="MSIPCM789f4ef190456859590a4f16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" o:allowincell="f" filled="f" stroked="f" strokeweight=".5pt">
              <v:fill o:detectmouseclick="t"/>
              <v:textbox inset=",0,,0">
                <w:txbxContent>
                  <w:p w14:paraId="3D5EA337" w14:textId="16D045F2" w:rsidR="00A84385" w:rsidRPr="00A84385" w:rsidRDefault="00A84385" w:rsidP="00A84385">
                    <w:pPr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A84385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9984" w14:textId="77777777" w:rsidR="00A84385" w:rsidRDefault="00A843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ECF4" w14:textId="77777777" w:rsidR="00A84385" w:rsidRDefault="00A84385" w:rsidP="00A84385">
      <w:r>
        <w:separator/>
      </w:r>
    </w:p>
  </w:footnote>
  <w:footnote w:type="continuationSeparator" w:id="0">
    <w:p w14:paraId="5903ADD8" w14:textId="77777777" w:rsidR="00A84385" w:rsidRDefault="00A84385" w:rsidP="00A84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0849" w14:textId="77777777" w:rsidR="00A84385" w:rsidRDefault="00A843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EADB" w14:textId="77777777" w:rsidR="00A84385" w:rsidRDefault="00A843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265F" w14:textId="77777777" w:rsidR="00A84385" w:rsidRDefault="00A84385">
    <w:pPr>
      <w:pStyle w:val="En-tte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  <w15:person w15:author="Rokui, Reza">
    <w15:presenceInfo w15:providerId="AD" w15:userId="S::rrokui@ciena.com::f0334ad8-3fef-475a-b093-741747223d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16045"/>
    <w:rsid w:val="000F518A"/>
    <w:rsid w:val="00143765"/>
    <w:rsid w:val="0015339B"/>
    <w:rsid w:val="001634CF"/>
    <w:rsid w:val="00197931"/>
    <w:rsid w:val="00212898"/>
    <w:rsid w:val="00243BC7"/>
    <w:rsid w:val="002D37FC"/>
    <w:rsid w:val="003052BB"/>
    <w:rsid w:val="003458DD"/>
    <w:rsid w:val="0036398F"/>
    <w:rsid w:val="00465070"/>
    <w:rsid w:val="0049252C"/>
    <w:rsid w:val="004F188B"/>
    <w:rsid w:val="004F7A2C"/>
    <w:rsid w:val="00544D85"/>
    <w:rsid w:val="005D4007"/>
    <w:rsid w:val="0072103A"/>
    <w:rsid w:val="00733621"/>
    <w:rsid w:val="00746E7A"/>
    <w:rsid w:val="00786362"/>
    <w:rsid w:val="007A2A70"/>
    <w:rsid w:val="00814F2E"/>
    <w:rsid w:val="009860E9"/>
    <w:rsid w:val="009C08E7"/>
    <w:rsid w:val="00A43FB9"/>
    <w:rsid w:val="00A6754B"/>
    <w:rsid w:val="00A84385"/>
    <w:rsid w:val="00B572DA"/>
    <w:rsid w:val="00B62DB8"/>
    <w:rsid w:val="00BC3BC9"/>
    <w:rsid w:val="00BF280C"/>
    <w:rsid w:val="00D82998"/>
    <w:rsid w:val="00DE1AFF"/>
    <w:rsid w:val="00DF5EA0"/>
    <w:rsid w:val="00E47F74"/>
    <w:rsid w:val="00E51DFC"/>
    <w:rsid w:val="00EA0D90"/>
    <w:rsid w:val="00F9586B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A298A"/>
  <w15:chartTrackingRefBased/>
  <w15:docId w15:val="{B45CB8E4-D27D-964C-AE6B-58274452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3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34CF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0F518A"/>
  </w:style>
  <w:style w:type="character" w:styleId="Marquedecommentaire">
    <w:name w:val="annotation reference"/>
    <w:basedOn w:val="Policepardfaut"/>
    <w:uiPriority w:val="99"/>
    <w:semiHidden/>
    <w:unhideWhenUsed/>
    <w:rsid w:val="00B572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72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72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72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72D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2D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843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4385"/>
  </w:style>
  <w:style w:type="paragraph" w:styleId="Pieddepage">
    <w:name w:val="footer"/>
    <w:basedOn w:val="Normal"/>
    <w:link w:val="PieddepageCar"/>
    <w:uiPriority w:val="99"/>
    <w:unhideWhenUsed/>
    <w:rsid w:val="00A843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4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23638</Words>
  <Characters>130013</Characters>
  <Application>Microsoft Office Word</Application>
  <DocSecurity>4</DocSecurity>
  <Lines>1083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Rokui, Reza</dc:creator>
  <cp:keywords/>
  <dc:description/>
  <cp:lastModifiedBy>BOUCADAIR Mohamed INNOV/NET</cp:lastModifiedBy>
  <cp:revision>2</cp:revision>
  <dcterms:created xsi:type="dcterms:W3CDTF">2023-03-17T16:05:00Z</dcterms:created>
  <dcterms:modified xsi:type="dcterms:W3CDTF">2023-03-17T16:05:00Z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2023-03-17T16:04:59Z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70b0551c-1d4b-41da-8dec-8191463eb50f</vt:lpwstr>
  </property>
  <property fmtid="{D5CDD505-2E9C-101B-9397-08002B2CF9AE}" pid="8" name="MSIP_Label_e6c818a6-e1a0-4a6e-a969-20d857c5dc62_ContentBits">
    <vt:lpwstr>2</vt:lpwstr>
  </property>
</Properties>
</file>